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4D653" w14:textId="28479BBF" w:rsidR="00711DE9" w:rsidRPr="00A2426E" w:rsidRDefault="00696D50" w:rsidP="00696D50">
      <w:pPr>
        <w:pStyle w:val="Title"/>
        <w:framePr w:wrap="notBeside" w:x="1464" w:y="151"/>
      </w:pPr>
      <w:r w:rsidRPr="00A2426E">
        <w:t>ChatGPT and Cybersecurity Education:</w:t>
      </w:r>
      <w:r w:rsidR="00711DE9" w:rsidRPr="00A2426E">
        <w:t xml:space="preserve"> </w:t>
      </w:r>
      <w:r w:rsidRPr="00A2426E">
        <w:t xml:space="preserve"> Exploring the Challenges and Promises of</w:t>
      </w:r>
    </w:p>
    <w:p w14:paraId="06197D06" w14:textId="1F28056D" w:rsidR="00696D50" w:rsidRPr="00A2426E" w:rsidRDefault="00696D50" w:rsidP="00696D50">
      <w:pPr>
        <w:pStyle w:val="Title"/>
        <w:framePr w:wrap="notBeside" w:x="1464" w:y="151"/>
      </w:pPr>
      <w:r w:rsidRPr="00A2426E">
        <w:t>AI-Enabled Learning</w:t>
      </w:r>
    </w:p>
    <w:p w14:paraId="5765FC07" w14:textId="6F3551B6" w:rsidR="005E3416" w:rsidRDefault="00F76935" w:rsidP="006E70AF">
      <w:pPr>
        <w:widowControl w:val="0"/>
        <w:jc w:val="both"/>
        <w:rPr>
          <w:b/>
          <w:bCs/>
          <w:i/>
          <w:iCs/>
        </w:rPr>
      </w:pPr>
      <w:r w:rsidRPr="00A2426E">
        <w:rPr>
          <w:noProof/>
        </w:rPr>
        <mc:AlternateContent>
          <mc:Choice Requires="wps">
            <w:drawing>
              <wp:anchor distT="45720" distB="45720" distL="114300" distR="114300" simplePos="0" relativeHeight="251670528" behindDoc="0" locked="0" layoutInCell="1" allowOverlap="1" wp14:anchorId="3BD84225" wp14:editId="49643F40">
                <wp:simplePos x="0" y="0"/>
                <wp:positionH relativeFrom="margin">
                  <wp:posOffset>4476750</wp:posOffset>
                </wp:positionH>
                <wp:positionV relativeFrom="page">
                  <wp:posOffset>2628900</wp:posOffset>
                </wp:positionV>
                <wp:extent cx="1870710" cy="762000"/>
                <wp:effectExtent l="0" t="0" r="0" b="0"/>
                <wp:wrapTopAndBottom/>
                <wp:docPr id="4029790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0710" cy="762000"/>
                        </a:xfrm>
                        <a:prstGeom prst="rect">
                          <a:avLst/>
                        </a:prstGeom>
                        <a:noFill/>
                        <a:ln w="9525">
                          <a:noFill/>
                          <a:miter lim="800000"/>
                          <a:headEnd/>
                          <a:tailEnd/>
                        </a:ln>
                      </wps:spPr>
                      <wps:txbx>
                        <w:txbxContent>
                          <w:p w14:paraId="6736948B" w14:textId="77777777" w:rsidR="00C944CD" w:rsidRPr="00FA449B" w:rsidRDefault="00C944CD" w:rsidP="00C944CD">
                            <w:pPr>
                              <w:jc w:val="center"/>
                              <w:rPr>
                                <w:rStyle w:val="MemberType"/>
                                <w:i w:val="0"/>
                                <w:iCs/>
                              </w:rPr>
                            </w:pPr>
                            <w:r w:rsidRPr="00FA449B">
                              <w:rPr>
                                <w:rStyle w:val="MemberType"/>
                                <w:i w:val="0"/>
                                <w:iCs/>
                              </w:rPr>
                              <w:t xml:space="preserve">Amer </w:t>
                            </w:r>
                            <w:proofErr w:type="spellStart"/>
                            <w:r w:rsidRPr="00FA449B">
                              <w:rPr>
                                <w:rStyle w:val="MemberType"/>
                                <w:i w:val="0"/>
                                <w:iCs/>
                              </w:rPr>
                              <w:t>Samamah</w:t>
                            </w:r>
                            <w:proofErr w:type="spellEnd"/>
                          </w:p>
                          <w:p w14:paraId="33ED89F0" w14:textId="77777777" w:rsidR="00C944CD" w:rsidRPr="00FA449B" w:rsidRDefault="00C944CD" w:rsidP="00C944CD">
                            <w:pPr>
                              <w:jc w:val="center"/>
                              <w:rPr>
                                <w:iCs/>
                              </w:rPr>
                            </w:pPr>
                            <w:proofErr w:type="spellStart"/>
                            <w:r w:rsidRPr="00FA449B">
                              <w:rPr>
                                <w:iCs/>
                              </w:rPr>
                              <w:t>Tafila</w:t>
                            </w:r>
                            <w:proofErr w:type="spellEnd"/>
                            <w:r w:rsidRPr="00FA449B">
                              <w:rPr>
                                <w:iCs/>
                              </w:rPr>
                              <w:t xml:space="preserve"> Technical University</w:t>
                            </w:r>
                          </w:p>
                          <w:p w14:paraId="3AD1962D" w14:textId="77777777" w:rsidR="00C944CD" w:rsidRPr="00FA449B" w:rsidRDefault="00C944CD" w:rsidP="00C944CD">
                            <w:pPr>
                              <w:jc w:val="center"/>
                              <w:rPr>
                                <w:iCs/>
                              </w:rPr>
                            </w:pPr>
                            <w:r w:rsidRPr="00FA449B">
                              <w:rPr>
                                <w:iCs/>
                              </w:rPr>
                              <w:t>smamhamr014@gmail.com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D84225" id="_x0000_t202" coordsize="21600,21600" o:spt="202" path="m,l,21600r21600,l21600,xe">
                <v:stroke joinstyle="miter"/>
                <v:path gradientshapeok="t" o:connecttype="rect"/>
              </v:shapetype>
              <v:shape id="Text Box 2" o:spid="_x0000_s1026" type="#_x0000_t202" style="position:absolute;left:0;text-align:left;margin-left:352.5pt;margin-top:207pt;width:147.3pt;height:60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" filled="f" stroked="f">
                <v:textbox>
                  <w:txbxContent>
                    <w:p w14:paraId="6736948B" w14:textId="77777777" w:rsidR="00C944CD" w:rsidRPr="00FA449B" w:rsidRDefault="00C944CD" w:rsidP="00C944CD">
                      <w:pPr>
                        <w:jc w:val="center"/>
                        <w:rPr>
                          <w:rStyle w:val="MemberType"/>
                          <w:i w:val="0"/>
                          <w:iCs/>
                        </w:rPr>
                      </w:pPr>
                      <w:r w:rsidRPr="00FA449B">
                        <w:rPr>
                          <w:rStyle w:val="MemberType"/>
                          <w:i w:val="0"/>
                          <w:iCs/>
                        </w:rPr>
                        <w:t xml:space="preserve">Amer </w:t>
                      </w:r>
                      <w:proofErr w:type="spellStart"/>
                      <w:r w:rsidRPr="00FA449B">
                        <w:rPr>
                          <w:rStyle w:val="MemberType"/>
                          <w:i w:val="0"/>
                          <w:iCs/>
                        </w:rPr>
                        <w:t>Samamah</w:t>
                      </w:r>
                      <w:proofErr w:type="spellEnd"/>
                    </w:p>
                    <w:p w14:paraId="33ED89F0" w14:textId="77777777" w:rsidR="00C944CD" w:rsidRPr="00FA449B" w:rsidRDefault="00C944CD" w:rsidP="00C944CD">
                      <w:pPr>
                        <w:jc w:val="center"/>
                        <w:rPr>
                          <w:iCs/>
                        </w:rPr>
                      </w:pPr>
                      <w:proofErr w:type="spellStart"/>
                      <w:r w:rsidRPr="00FA449B">
                        <w:rPr>
                          <w:iCs/>
                        </w:rPr>
                        <w:t>Tafila</w:t>
                      </w:r>
                      <w:proofErr w:type="spellEnd"/>
                      <w:r w:rsidRPr="00FA449B">
                        <w:rPr>
                          <w:iCs/>
                        </w:rPr>
                        <w:t xml:space="preserve"> Technical University</w:t>
                      </w:r>
                    </w:p>
                    <w:p w14:paraId="3AD1962D" w14:textId="77777777" w:rsidR="00C944CD" w:rsidRPr="00FA449B" w:rsidRDefault="00C944CD" w:rsidP="00C944CD">
                      <w:pPr>
                        <w:jc w:val="center"/>
                        <w:rPr>
                          <w:iCs/>
                        </w:rPr>
                      </w:pPr>
                      <w:r w:rsidRPr="00FA449B">
                        <w:rPr>
                          <w:iCs/>
                        </w:rPr>
                        <w:t>smamhamr014@gmail.com</w:t>
                      </w:r>
                    </w:p>
                  </w:txbxContent>
                </v:textbox>
                <w10:wrap type="topAndBottom" anchorx="margin" anchory="page"/>
              </v:shape>
            </w:pict>
          </mc:Fallback>
        </mc:AlternateContent>
      </w:r>
      <w:r w:rsidR="00C46D39" w:rsidRPr="00A2426E">
        <w:rPr>
          <w:noProof/>
        </w:rPr>
        <mc:AlternateContent>
          <mc:Choice Requires="wps">
            <w:drawing>
              <wp:anchor distT="45720" distB="45720" distL="114300" distR="114300" simplePos="0" relativeHeight="251660288" behindDoc="0" locked="0" layoutInCell="1" allowOverlap="1" wp14:anchorId="02D0B4FD" wp14:editId="20B737F3">
                <wp:simplePos x="0" y="0"/>
                <wp:positionH relativeFrom="margin">
                  <wp:posOffset>339263</wp:posOffset>
                </wp:positionH>
                <wp:positionV relativeFrom="page">
                  <wp:posOffset>2022071</wp:posOffset>
                </wp:positionV>
                <wp:extent cx="1889760" cy="553720"/>
                <wp:effectExtent l="0" t="0" r="0" b="0"/>
                <wp:wrapTopAndBottom/>
                <wp:docPr id="13385607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9760" cy="553720"/>
                        </a:xfrm>
                        <a:prstGeom prst="rect">
                          <a:avLst/>
                        </a:prstGeom>
                        <a:noFill/>
                        <a:ln w="9525">
                          <a:noFill/>
                          <a:miter lim="800000"/>
                          <a:headEnd/>
                          <a:tailEnd/>
                        </a:ln>
                      </wps:spPr>
                      <wps:txbx>
                        <w:txbxContent>
                          <w:p w14:paraId="3B9FF9B7" w14:textId="77777777" w:rsidR="00E528D2" w:rsidRPr="00FA449B" w:rsidRDefault="00E528D2" w:rsidP="00AC096B">
                            <w:pPr>
                              <w:jc w:val="center"/>
                            </w:pPr>
                            <w:r w:rsidRPr="00FA449B">
                              <w:t xml:space="preserve">Hamzah </w:t>
                            </w:r>
                            <w:proofErr w:type="spellStart"/>
                            <w:r w:rsidRPr="00FA449B">
                              <w:t>Klaybat</w:t>
                            </w:r>
                            <w:proofErr w:type="spellEnd"/>
                          </w:p>
                          <w:p w14:paraId="033BC524" w14:textId="77777777" w:rsidR="00E528D2" w:rsidRPr="00FA449B" w:rsidRDefault="00E528D2" w:rsidP="00AC096B">
                            <w:pPr>
                              <w:jc w:val="center"/>
                            </w:pPr>
                            <w:proofErr w:type="spellStart"/>
                            <w:r w:rsidRPr="00FA449B">
                              <w:t>Tafila</w:t>
                            </w:r>
                            <w:proofErr w:type="spellEnd"/>
                            <w:r w:rsidRPr="00FA449B">
                              <w:t xml:space="preserve"> Technical University</w:t>
                            </w:r>
                          </w:p>
                          <w:p w14:paraId="27069985" w14:textId="77777777" w:rsidR="00E528D2" w:rsidRPr="00FA449B" w:rsidRDefault="00E528D2" w:rsidP="00AC096B">
                            <w:pPr>
                              <w:jc w:val="center"/>
                            </w:pPr>
                            <w:r w:rsidRPr="00FA449B">
                              <w:t>dreamhuntersa2000@yahoo.com</w:t>
                            </w:r>
                          </w:p>
                          <w:p w14:paraId="433C59F0" w14:textId="77777777" w:rsidR="00E528D2" w:rsidRPr="00420386" w:rsidRDefault="00E528D2" w:rsidP="00AC096B">
                            <w:pPr>
                              <w:jc w:val="center"/>
                              <w:rPr>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D0B4FD" id="_x0000_t202" coordsize="21600,21600" o:spt="202" path="m,l,21600r21600,l21600,xe">
                <v:stroke joinstyle="miter"/>
                <v:path gradientshapeok="t" o:connecttype="rect"/>
              </v:shapetype>
              <v:shape id="Text Box 2" o:spid="_x0000_s1026" type="#_x0000_t202" style="position:absolute;left:0;text-align:left;margin-left:26.7pt;margin-top:159.2pt;width:148.8pt;height:43.6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" filled="f" stroked="f">
                <v:textbox>
                  <w:txbxContent>
                    <w:p w14:paraId="3B9FF9B7" w14:textId="77777777" w:rsidR="00E528D2" w:rsidRPr="00FA449B" w:rsidRDefault="00E528D2" w:rsidP="00AC096B">
                      <w:pPr>
                        <w:jc w:val="center"/>
                      </w:pPr>
                      <w:r w:rsidRPr="00FA449B">
                        <w:t xml:space="preserve">Hamzah </w:t>
                      </w:r>
                      <w:proofErr w:type="spellStart"/>
                      <w:r w:rsidRPr="00FA449B">
                        <w:t>Klaybat</w:t>
                      </w:r>
                      <w:proofErr w:type="spellEnd"/>
                    </w:p>
                    <w:p w14:paraId="033BC524" w14:textId="77777777" w:rsidR="00E528D2" w:rsidRPr="00FA449B" w:rsidRDefault="00E528D2" w:rsidP="00AC096B">
                      <w:pPr>
                        <w:jc w:val="center"/>
                      </w:pPr>
                      <w:proofErr w:type="spellStart"/>
                      <w:r w:rsidRPr="00FA449B">
                        <w:t>Tafila</w:t>
                      </w:r>
                      <w:proofErr w:type="spellEnd"/>
                      <w:r w:rsidRPr="00FA449B">
                        <w:t xml:space="preserve"> Technical University</w:t>
                      </w:r>
                    </w:p>
                    <w:p w14:paraId="27069985" w14:textId="77777777" w:rsidR="00E528D2" w:rsidRPr="00FA449B" w:rsidRDefault="00E528D2" w:rsidP="00AC096B">
                      <w:pPr>
                        <w:jc w:val="center"/>
                      </w:pPr>
                      <w:r w:rsidRPr="00FA449B">
                        <w:t>dreamhuntersa2000@yahoo.com</w:t>
                      </w:r>
                    </w:p>
                    <w:p w14:paraId="433C59F0" w14:textId="77777777" w:rsidR="00E528D2" w:rsidRPr="00420386" w:rsidRDefault="00E528D2" w:rsidP="00AC096B">
                      <w:pPr>
                        <w:jc w:val="center"/>
                        <w:rPr>
                          <w:color w:val="FF0000"/>
                        </w:rPr>
                      </w:pPr>
                    </w:p>
                  </w:txbxContent>
                </v:textbox>
                <w10:wrap type="topAndBottom" anchorx="margin" anchory="page"/>
              </v:shape>
            </w:pict>
          </mc:Fallback>
        </mc:AlternateContent>
      </w:r>
      <w:r w:rsidR="00C46D39" w:rsidRPr="00A2426E">
        <w:rPr>
          <w:noProof/>
        </w:rPr>
        <mc:AlternateContent>
          <mc:Choice Requires="wps">
            <w:drawing>
              <wp:anchor distT="45720" distB="45720" distL="114300" distR="114300" simplePos="0" relativeHeight="251659264" behindDoc="0" locked="0" layoutInCell="1" allowOverlap="1" wp14:anchorId="21D5E61B" wp14:editId="3746668D">
                <wp:simplePos x="0" y="0"/>
                <wp:positionH relativeFrom="margin">
                  <wp:align>center</wp:align>
                </wp:positionH>
                <wp:positionV relativeFrom="page">
                  <wp:posOffset>2015779</wp:posOffset>
                </wp:positionV>
                <wp:extent cx="1704109" cy="601980"/>
                <wp:effectExtent l="0" t="0" r="0" b="0"/>
                <wp:wrapTopAndBottom/>
                <wp:docPr id="21064955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4109" cy="601980"/>
                        </a:xfrm>
                        <a:prstGeom prst="rect">
                          <a:avLst/>
                        </a:prstGeom>
                        <a:noFill/>
                        <a:ln w="9525">
                          <a:noFill/>
                          <a:miter lim="800000"/>
                          <a:headEnd/>
                          <a:tailEnd/>
                        </a:ln>
                      </wps:spPr>
                      <wps:txbx>
                        <w:txbxContent>
                          <w:p w14:paraId="6743B8D6" w14:textId="66BA76D8" w:rsidR="00C944CD" w:rsidRPr="008424C4" w:rsidRDefault="00D70280" w:rsidP="00C944CD">
                            <w:pPr>
                              <w:jc w:val="center"/>
                            </w:pPr>
                            <w:r w:rsidRPr="008424C4">
                              <w:rPr>
                                <w:lang w:bidi="ar-AE"/>
                              </w:rPr>
                              <w:t xml:space="preserve">Dr. </w:t>
                            </w:r>
                            <w:r w:rsidR="00C944CD" w:rsidRPr="008424C4">
                              <w:t xml:space="preserve">Khalid </w:t>
                            </w:r>
                            <w:proofErr w:type="spellStart"/>
                            <w:r w:rsidR="00C944CD" w:rsidRPr="008424C4">
                              <w:t>Alemerien</w:t>
                            </w:r>
                            <w:proofErr w:type="spellEnd"/>
                          </w:p>
                          <w:p w14:paraId="03597A46" w14:textId="38736AD3" w:rsidR="00C944CD" w:rsidRPr="008424C4" w:rsidRDefault="00D70280" w:rsidP="00C944CD">
                            <w:pPr>
                              <w:jc w:val="center"/>
                            </w:pPr>
                            <w:proofErr w:type="spellStart"/>
                            <w:r w:rsidRPr="008424C4">
                              <w:t>Tafila</w:t>
                            </w:r>
                            <w:proofErr w:type="spellEnd"/>
                            <w:r w:rsidRPr="008424C4">
                              <w:t xml:space="preserve"> Technical University</w:t>
                            </w:r>
                          </w:p>
                          <w:p w14:paraId="676CC8BF" w14:textId="19558222" w:rsidR="006A56AD" w:rsidRPr="008424C4" w:rsidRDefault="006A56AD" w:rsidP="00C944CD">
                            <w:pPr>
                              <w:jc w:val="center"/>
                            </w:pPr>
                            <w:r w:rsidRPr="008424C4">
                              <w:t>khalidalemerien@gmail.com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D5E61B" id="_x0000_s1027" type="#_x0000_t202" style="position:absolute;left:0;text-align:left;margin-left:0;margin-top:158.7pt;width:134.2pt;height:47.4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" filled="f" stroked="f">
                <v:textbox>
                  <w:txbxContent>
                    <w:p w14:paraId="6743B8D6" w14:textId="66BA76D8" w:rsidR="00C944CD" w:rsidRPr="008424C4" w:rsidRDefault="00D70280" w:rsidP="00C944CD">
                      <w:pPr>
                        <w:jc w:val="center"/>
                      </w:pPr>
                      <w:r w:rsidRPr="008424C4">
                        <w:rPr>
                          <w:lang w:bidi="ar-AE"/>
                        </w:rPr>
                        <w:t xml:space="preserve">Dr. </w:t>
                      </w:r>
                      <w:r w:rsidR="00C944CD" w:rsidRPr="008424C4">
                        <w:t xml:space="preserve">Khalid </w:t>
                      </w:r>
                      <w:proofErr w:type="spellStart"/>
                      <w:r w:rsidR="00C944CD" w:rsidRPr="008424C4">
                        <w:t>Alemerien</w:t>
                      </w:r>
                      <w:proofErr w:type="spellEnd"/>
                    </w:p>
                    <w:p w14:paraId="03597A46" w14:textId="38736AD3" w:rsidR="00C944CD" w:rsidRPr="008424C4" w:rsidRDefault="00D70280" w:rsidP="00C944CD">
                      <w:pPr>
                        <w:jc w:val="center"/>
                      </w:pPr>
                      <w:proofErr w:type="spellStart"/>
                      <w:r w:rsidRPr="008424C4">
                        <w:t>Tafila</w:t>
                      </w:r>
                      <w:proofErr w:type="spellEnd"/>
                      <w:r w:rsidRPr="008424C4">
                        <w:t xml:space="preserve"> Technical University</w:t>
                      </w:r>
                    </w:p>
                    <w:p w14:paraId="676CC8BF" w14:textId="19558222" w:rsidR="006A56AD" w:rsidRPr="008424C4" w:rsidRDefault="006A56AD" w:rsidP="00C944CD">
                      <w:pPr>
                        <w:jc w:val="center"/>
                      </w:pPr>
                      <w:r w:rsidRPr="008424C4">
                        <w:t>khalidalemerien@gmail.com</w:t>
                      </w:r>
                    </w:p>
                  </w:txbxContent>
                </v:textbox>
                <w10:wrap type="topAndBottom" anchorx="margin" anchory="page"/>
              </v:shape>
            </w:pict>
          </mc:Fallback>
        </mc:AlternateContent>
      </w:r>
      <w:r w:rsidR="00C944CD" w:rsidRPr="00A2426E">
        <w:rPr>
          <w:noProof/>
        </w:rPr>
        <mc:AlternateContent>
          <mc:Choice Requires="wps">
            <w:drawing>
              <wp:anchor distT="45720" distB="45720" distL="114300" distR="114300" simplePos="0" relativeHeight="251665408" behindDoc="0" locked="0" layoutInCell="1" allowOverlap="1" wp14:anchorId="253E3554" wp14:editId="16018EA7">
                <wp:simplePos x="0" y="0"/>
                <wp:positionH relativeFrom="margin">
                  <wp:align>center</wp:align>
                </wp:positionH>
                <wp:positionV relativeFrom="page">
                  <wp:posOffset>2684319</wp:posOffset>
                </wp:positionV>
                <wp:extent cx="1664970" cy="565785"/>
                <wp:effectExtent l="0" t="0" r="0" b="5715"/>
                <wp:wrapTopAndBottom/>
                <wp:docPr id="15135652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4970" cy="565785"/>
                        </a:xfrm>
                        <a:prstGeom prst="rect">
                          <a:avLst/>
                        </a:prstGeom>
                        <a:noFill/>
                        <a:ln w="9525">
                          <a:noFill/>
                          <a:miter lim="800000"/>
                          <a:headEnd/>
                          <a:tailEnd/>
                        </a:ln>
                      </wps:spPr>
                      <wps:txbx>
                        <w:txbxContent>
                          <w:p w14:paraId="0A94176E" w14:textId="77777777" w:rsidR="00C944CD" w:rsidRPr="00FA449B" w:rsidRDefault="00C944CD" w:rsidP="00C944CD">
                            <w:pPr>
                              <w:jc w:val="center"/>
                            </w:pPr>
                            <w:r w:rsidRPr="00FA449B">
                              <w:t>Osama Jaradat</w:t>
                            </w:r>
                          </w:p>
                          <w:p w14:paraId="6E539D04" w14:textId="77777777" w:rsidR="00C944CD" w:rsidRPr="00FA449B" w:rsidRDefault="00C944CD" w:rsidP="00C944CD">
                            <w:pPr>
                              <w:jc w:val="center"/>
                            </w:pPr>
                            <w:proofErr w:type="spellStart"/>
                            <w:r w:rsidRPr="00FA449B">
                              <w:t>Tafila</w:t>
                            </w:r>
                            <w:proofErr w:type="spellEnd"/>
                            <w:r w:rsidRPr="00FA449B">
                              <w:t xml:space="preserve"> Technical University</w:t>
                            </w:r>
                          </w:p>
                          <w:p w14:paraId="18BB9C4A" w14:textId="77777777" w:rsidR="00C944CD" w:rsidRPr="00FA449B" w:rsidRDefault="00C944CD" w:rsidP="00C944CD">
                            <w:pPr>
                              <w:jc w:val="center"/>
                            </w:pPr>
                            <w:r w:rsidRPr="00FA449B">
                              <w:t>osojr2017@gmail.com</w:t>
                            </w:r>
                          </w:p>
                          <w:p w14:paraId="7575F6A4" w14:textId="48EB6BD1" w:rsidR="00B738AF" w:rsidRPr="00FA449B" w:rsidRDefault="00B738AF" w:rsidP="00AC096B">
                            <w:pPr>
                              <w:jc w:val="center"/>
                              <w:rPr>
                                <w:i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3E3554" id="_x0000_s1028" type="#_x0000_t202" style="position:absolute;left:0;text-align:left;margin-left:0;margin-top:211.35pt;width:131.1pt;height:44.5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" filled="f" stroked="f">
                <v:textbox>
                  <w:txbxContent>
                    <w:p w14:paraId="0A94176E" w14:textId="77777777" w:rsidR="00C944CD" w:rsidRPr="00FA449B" w:rsidRDefault="00C944CD" w:rsidP="00C944CD">
                      <w:pPr>
                        <w:jc w:val="center"/>
                      </w:pPr>
                      <w:r w:rsidRPr="00FA449B">
                        <w:t>Osama Jaradat</w:t>
                      </w:r>
                    </w:p>
                    <w:p w14:paraId="6E539D04" w14:textId="77777777" w:rsidR="00C944CD" w:rsidRPr="00FA449B" w:rsidRDefault="00C944CD" w:rsidP="00C944CD">
                      <w:pPr>
                        <w:jc w:val="center"/>
                      </w:pPr>
                      <w:proofErr w:type="spellStart"/>
                      <w:r w:rsidRPr="00FA449B">
                        <w:t>Tafila</w:t>
                      </w:r>
                      <w:proofErr w:type="spellEnd"/>
                      <w:r w:rsidRPr="00FA449B">
                        <w:t xml:space="preserve"> Technical University</w:t>
                      </w:r>
                    </w:p>
                    <w:p w14:paraId="18BB9C4A" w14:textId="77777777" w:rsidR="00C944CD" w:rsidRPr="00FA449B" w:rsidRDefault="00C944CD" w:rsidP="00C944CD">
                      <w:pPr>
                        <w:jc w:val="center"/>
                      </w:pPr>
                      <w:r w:rsidRPr="00FA449B">
                        <w:t>osojr2017@gmail.com</w:t>
                      </w:r>
                    </w:p>
                    <w:p w14:paraId="7575F6A4" w14:textId="48EB6BD1" w:rsidR="00B738AF" w:rsidRPr="00FA449B" w:rsidRDefault="00B738AF" w:rsidP="00AC096B">
                      <w:pPr>
                        <w:jc w:val="center"/>
                        <w:rPr>
                          <w:iCs/>
                        </w:rPr>
                      </w:pPr>
                    </w:p>
                  </w:txbxContent>
                </v:textbox>
                <w10:wrap type="topAndBottom" anchorx="margin" anchory="page"/>
              </v:shape>
            </w:pict>
          </mc:Fallback>
        </mc:AlternateContent>
      </w:r>
      <w:r w:rsidR="00C944CD" w:rsidRPr="00A2426E">
        <w:rPr>
          <w:noProof/>
        </w:rPr>
        <mc:AlternateContent>
          <mc:Choice Requires="wps">
            <w:drawing>
              <wp:anchor distT="45720" distB="45720" distL="114300" distR="114300" simplePos="0" relativeHeight="251663360" behindDoc="0" locked="0" layoutInCell="1" allowOverlap="1" wp14:anchorId="7A450783" wp14:editId="55AEEF92">
                <wp:simplePos x="0" y="0"/>
                <wp:positionH relativeFrom="margin">
                  <wp:posOffset>409518</wp:posOffset>
                </wp:positionH>
                <wp:positionV relativeFrom="page">
                  <wp:posOffset>2629535</wp:posOffset>
                </wp:positionV>
                <wp:extent cx="1735455" cy="553720"/>
                <wp:effectExtent l="0" t="0" r="0" b="0"/>
                <wp:wrapTopAndBottom/>
                <wp:docPr id="20350783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5455" cy="553720"/>
                        </a:xfrm>
                        <a:prstGeom prst="rect">
                          <a:avLst/>
                        </a:prstGeom>
                        <a:noFill/>
                        <a:ln w="9525">
                          <a:noFill/>
                          <a:miter lim="800000"/>
                          <a:headEnd/>
                          <a:tailEnd/>
                        </a:ln>
                      </wps:spPr>
                      <wps:txbx>
                        <w:txbxContent>
                          <w:p w14:paraId="58DC0996" w14:textId="78006E9A" w:rsidR="00E528D2" w:rsidRPr="00FA449B" w:rsidRDefault="00394879" w:rsidP="00AC096B">
                            <w:pPr>
                              <w:jc w:val="center"/>
                              <w:rPr>
                                <w:rStyle w:val="MemberType"/>
                                <w:i w:val="0"/>
                                <w:iCs/>
                              </w:rPr>
                            </w:pPr>
                            <w:r w:rsidRPr="00FA449B">
                              <w:rPr>
                                <w:rStyle w:val="MemberType"/>
                                <w:i w:val="0"/>
                                <w:iCs/>
                              </w:rPr>
                              <w:t xml:space="preserve">Ahmad </w:t>
                            </w:r>
                            <w:proofErr w:type="spellStart"/>
                            <w:r w:rsidRPr="00FA449B">
                              <w:rPr>
                                <w:rStyle w:val="MemberType"/>
                                <w:i w:val="0"/>
                                <w:iCs/>
                              </w:rPr>
                              <w:t>M</w:t>
                            </w:r>
                            <w:r w:rsidR="006A0EB9" w:rsidRPr="00FA449B">
                              <w:rPr>
                                <w:rStyle w:val="MemberType"/>
                                <w:i w:val="0"/>
                                <w:iCs/>
                              </w:rPr>
                              <w:t>o</w:t>
                            </w:r>
                            <w:r w:rsidRPr="00FA449B">
                              <w:rPr>
                                <w:rStyle w:val="MemberType"/>
                                <w:i w:val="0"/>
                                <w:iCs/>
                              </w:rPr>
                              <w:t>barak</w:t>
                            </w:r>
                            <w:proofErr w:type="spellEnd"/>
                          </w:p>
                          <w:p w14:paraId="0C68955D" w14:textId="77777777" w:rsidR="00E528D2" w:rsidRPr="00FA449B" w:rsidRDefault="00E528D2" w:rsidP="00AC096B">
                            <w:pPr>
                              <w:jc w:val="center"/>
                              <w:rPr>
                                <w:iCs/>
                              </w:rPr>
                            </w:pPr>
                            <w:proofErr w:type="spellStart"/>
                            <w:r w:rsidRPr="00FA449B">
                              <w:rPr>
                                <w:iCs/>
                              </w:rPr>
                              <w:t>Tafila</w:t>
                            </w:r>
                            <w:proofErr w:type="spellEnd"/>
                            <w:r w:rsidRPr="00FA449B">
                              <w:rPr>
                                <w:iCs/>
                              </w:rPr>
                              <w:t xml:space="preserve"> Technical University</w:t>
                            </w:r>
                          </w:p>
                          <w:p w14:paraId="2336CA68" w14:textId="15C95D6E" w:rsidR="00E528D2" w:rsidRPr="00FA449B" w:rsidRDefault="00AC096B" w:rsidP="00AC096B">
                            <w:pPr>
                              <w:jc w:val="center"/>
                              <w:rPr>
                                <w:iCs/>
                              </w:rPr>
                            </w:pPr>
                            <w:r w:rsidRPr="00FA449B">
                              <w:rPr>
                                <w:iCs/>
                              </w:rPr>
                              <w:t>ahmad101hamed@gmail.com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450783" id="_x0000_s1029" type="#_x0000_t202" style="position:absolute;left:0;text-align:left;margin-left:32.25pt;margin-top:207.05pt;width:136.65pt;height:43.6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" filled="f" stroked="f">
                <v:textbox>
                  <w:txbxContent>
                    <w:p w14:paraId="58DC0996" w14:textId="78006E9A" w:rsidR="00E528D2" w:rsidRPr="00FA449B" w:rsidRDefault="00394879" w:rsidP="00AC096B">
                      <w:pPr>
                        <w:jc w:val="center"/>
                        <w:rPr>
                          <w:rStyle w:val="MemberType"/>
                          <w:i w:val="0"/>
                          <w:iCs/>
                        </w:rPr>
                      </w:pPr>
                      <w:r w:rsidRPr="00FA449B">
                        <w:rPr>
                          <w:rStyle w:val="MemberType"/>
                          <w:i w:val="0"/>
                          <w:iCs/>
                        </w:rPr>
                        <w:t xml:space="preserve">Ahmad </w:t>
                      </w:r>
                      <w:proofErr w:type="spellStart"/>
                      <w:r w:rsidRPr="00FA449B">
                        <w:rPr>
                          <w:rStyle w:val="MemberType"/>
                          <w:i w:val="0"/>
                          <w:iCs/>
                        </w:rPr>
                        <w:t>M</w:t>
                      </w:r>
                      <w:r w:rsidR="006A0EB9" w:rsidRPr="00FA449B">
                        <w:rPr>
                          <w:rStyle w:val="MemberType"/>
                          <w:i w:val="0"/>
                          <w:iCs/>
                        </w:rPr>
                        <w:t>o</w:t>
                      </w:r>
                      <w:r w:rsidRPr="00FA449B">
                        <w:rPr>
                          <w:rStyle w:val="MemberType"/>
                          <w:i w:val="0"/>
                          <w:iCs/>
                        </w:rPr>
                        <w:t>barak</w:t>
                      </w:r>
                      <w:proofErr w:type="spellEnd"/>
                    </w:p>
                    <w:p w14:paraId="0C68955D" w14:textId="77777777" w:rsidR="00E528D2" w:rsidRPr="00FA449B" w:rsidRDefault="00E528D2" w:rsidP="00AC096B">
                      <w:pPr>
                        <w:jc w:val="center"/>
                        <w:rPr>
                          <w:iCs/>
                        </w:rPr>
                      </w:pPr>
                      <w:proofErr w:type="spellStart"/>
                      <w:r w:rsidRPr="00FA449B">
                        <w:rPr>
                          <w:iCs/>
                        </w:rPr>
                        <w:t>Tafila</w:t>
                      </w:r>
                      <w:proofErr w:type="spellEnd"/>
                      <w:r w:rsidRPr="00FA449B">
                        <w:rPr>
                          <w:iCs/>
                        </w:rPr>
                        <w:t xml:space="preserve"> Technical University</w:t>
                      </w:r>
                    </w:p>
                    <w:p w14:paraId="2336CA68" w14:textId="15C95D6E" w:rsidR="00E528D2" w:rsidRPr="00FA449B" w:rsidRDefault="00AC096B" w:rsidP="00AC096B">
                      <w:pPr>
                        <w:jc w:val="center"/>
                        <w:rPr>
                          <w:iCs/>
                        </w:rPr>
                      </w:pPr>
                      <w:r w:rsidRPr="00FA449B">
                        <w:rPr>
                          <w:iCs/>
                        </w:rPr>
                        <w:t>ahmad101hamed@gmail.com</w:t>
                      </w:r>
                    </w:p>
                  </w:txbxContent>
                </v:textbox>
                <w10:wrap type="topAndBottom" anchorx="margin" anchory="page"/>
              </v:shape>
            </w:pict>
          </mc:Fallback>
        </mc:AlternateContent>
      </w:r>
      <w:r w:rsidR="00EC7CD1" w:rsidRPr="00A2426E">
        <w:rPr>
          <w:noProof/>
        </w:rPr>
        <w:drawing>
          <wp:anchor distT="0" distB="0" distL="114300" distR="114300" simplePos="0" relativeHeight="251666432" behindDoc="1" locked="0" layoutInCell="1" allowOverlap="1" wp14:anchorId="37A331A2" wp14:editId="05836C64">
            <wp:simplePos x="0" y="0"/>
            <wp:positionH relativeFrom="margin">
              <wp:posOffset>6099810</wp:posOffset>
            </wp:positionH>
            <wp:positionV relativeFrom="paragraph">
              <wp:posOffset>-1270</wp:posOffset>
            </wp:positionV>
            <wp:extent cx="850900" cy="850900"/>
            <wp:effectExtent l="0" t="0" r="6350" b="6350"/>
            <wp:wrapNone/>
            <wp:docPr id="17462291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50900" cy="850900"/>
                    </a:xfrm>
                    <a:prstGeom prst="rect">
                      <a:avLst/>
                    </a:prstGeom>
                    <a:noFill/>
                    <a:ln>
                      <a:noFill/>
                    </a:ln>
                  </pic:spPr>
                </pic:pic>
              </a:graphicData>
            </a:graphic>
            <wp14:sizeRelH relativeFrom="page">
              <wp14:pctWidth>0</wp14:pctWidth>
            </wp14:sizeRelH>
            <wp14:sizeRelV relativeFrom="page">
              <wp14:pctHeight>0</wp14:pctHeight>
            </wp14:sizeRelV>
          </wp:anchor>
        </w:drawing>
      </w:r>
      <w:r w:rsidR="00EC7CD1" w:rsidRPr="00A2426E">
        <w:rPr>
          <w:noProof/>
        </w:rPr>
        <w:drawing>
          <wp:anchor distT="0" distB="0" distL="114300" distR="114300" simplePos="0" relativeHeight="251668480" behindDoc="1" locked="0" layoutInCell="1" allowOverlap="1" wp14:anchorId="708B4B98" wp14:editId="7EA77560">
            <wp:simplePos x="0" y="0"/>
            <wp:positionH relativeFrom="margin">
              <wp:posOffset>-365760</wp:posOffset>
            </wp:positionH>
            <wp:positionV relativeFrom="paragraph">
              <wp:posOffset>7620</wp:posOffset>
            </wp:positionV>
            <wp:extent cx="850900" cy="850900"/>
            <wp:effectExtent l="0" t="0" r="6350" b="6350"/>
            <wp:wrapNone/>
            <wp:docPr id="1076156467" name="Picture 1076156467" descr="A picture containing emblem, symbol, crest, bad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156467" name="Picture 1076156467" descr="A picture containing emblem, symbol, crest, badg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50900" cy="850900"/>
                    </a:xfrm>
                    <a:prstGeom prst="rect">
                      <a:avLst/>
                    </a:prstGeom>
                    <a:noFill/>
                    <a:ln>
                      <a:noFill/>
                    </a:ln>
                  </pic:spPr>
                </pic:pic>
              </a:graphicData>
            </a:graphic>
            <wp14:sizeRelH relativeFrom="page">
              <wp14:pctWidth>0</wp14:pctWidth>
            </wp14:sizeRelH>
            <wp14:sizeRelV relativeFrom="page">
              <wp14:pctHeight>0</wp14:pctHeight>
            </wp14:sizeRelV>
          </wp:anchor>
        </w:drawing>
      </w:r>
      <w:r w:rsidR="006E70AF" w:rsidRPr="00A2426E">
        <w:rPr>
          <w:b/>
          <w:bCs/>
          <w:i/>
          <w:iCs/>
        </w:rPr>
        <w:t>Abstract</w:t>
      </w:r>
    </w:p>
    <w:p w14:paraId="41325E4C" w14:textId="2B59DAEE" w:rsidR="00550B35" w:rsidDel="00ED4A0E" w:rsidRDefault="00574B3C" w:rsidP="006E70AF">
      <w:pPr>
        <w:widowControl w:val="0"/>
        <w:jc w:val="both"/>
        <w:rPr>
          <w:del w:id="0" w:author="اسامه وسام احمد جرادات" w:date="2023-06-12T02:50:00Z"/>
          <w:b/>
          <w:bCs/>
          <w:i/>
          <w:iCs/>
          <w:rtl/>
          <w:lang w:bidi="ar-JO"/>
        </w:rPr>
      </w:pPr>
      <w:r w:rsidRPr="00574B3C">
        <w:rPr>
          <w:b/>
          <w:bCs/>
          <w:i/>
          <w:iCs/>
        </w:rPr>
        <w:t>With the development of artificial intelligence technology and the emergence of ChatGPT, which has caused a great revolution in all fields, especially the field of education and learning, we focused in our research on the power of ChatGPT in teaching and learning cybersecurity The main problem that our research focused on is that the chat is not connected to the Internet, and therefore it is not aware of developments and security gaps that are discovered daily in cybersecurity, therefore, in our experience, we used a questionnaire for local university students who study technology, especially cyber security, to answer a set of questions related to what we are looking at, and these questions depended on factors they were classified into 5-factors: Technology,</w:t>
      </w:r>
      <w:r>
        <w:rPr>
          <w:b/>
          <w:bCs/>
          <w:i/>
          <w:iCs/>
        </w:rPr>
        <w:t xml:space="preserve"> </w:t>
      </w:r>
      <w:r w:rsidRPr="00574B3C">
        <w:rPr>
          <w:b/>
          <w:bCs/>
          <w:i/>
          <w:iCs/>
        </w:rPr>
        <w:t>Workflow and organization,</w:t>
      </w:r>
      <w:r>
        <w:rPr>
          <w:b/>
          <w:bCs/>
          <w:i/>
          <w:iCs/>
        </w:rPr>
        <w:t xml:space="preserve"> </w:t>
      </w:r>
      <w:r w:rsidRPr="00574B3C">
        <w:rPr>
          <w:b/>
          <w:bCs/>
          <w:i/>
          <w:iCs/>
        </w:rPr>
        <w:t>Quality control,</w:t>
      </w:r>
      <w:r>
        <w:rPr>
          <w:b/>
          <w:bCs/>
          <w:i/>
          <w:iCs/>
        </w:rPr>
        <w:t xml:space="preserve"> </w:t>
      </w:r>
      <w:r w:rsidRPr="00574B3C">
        <w:rPr>
          <w:b/>
          <w:bCs/>
          <w:i/>
          <w:iCs/>
        </w:rPr>
        <w:t>Maintenance and optimization,</w:t>
      </w:r>
      <w:r>
        <w:rPr>
          <w:b/>
          <w:bCs/>
          <w:i/>
          <w:iCs/>
        </w:rPr>
        <w:t xml:space="preserve"> </w:t>
      </w:r>
      <w:r w:rsidRPr="00574B3C">
        <w:rPr>
          <w:b/>
          <w:bCs/>
          <w:i/>
          <w:iCs/>
        </w:rPr>
        <w:t>Training and skill level.</w:t>
      </w:r>
      <w:r w:rsidR="002F4BC2">
        <w:rPr>
          <w:b/>
          <w:bCs/>
          <w:i/>
          <w:iCs/>
        </w:rPr>
        <w:t xml:space="preserve"> </w:t>
      </w:r>
      <w:r w:rsidRPr="00574B3C">
        <w:rPr>
          <w:b/>
          <w:bCs/>
          <w:i/>
          <w:iCs/>
        </w:rPr>
        <w:t>Our results were as follows:</w:t>
      </w:r>
      <w:r w:rsidR="005F731F">
        <w:rPr>
          <w:b/>
          <w:bCs/>
          <w:i/>
          <w:iCs/>
        </w:rPr>
        <w:t xml:space="preserve"> We gained a highly satisfiable results based on the participants whose relying on ChatGPT to learn Cybersecurity ( as shown in Fig.4 ) the ability of ChatGPT to evolve is growing up day by day till it has the most necessary knowledge people rely on.</w:t>
      </w:r>
    </w:p>
    <w:p w14:paraId="42CBB013" w14:textId="5FD463AA" w:rsidR="002F4BC2" w:rsidRPr="00A2426E" w:rsidRDefault="002F4BC2" w:rsidP="00ED4A0E">
      <w:pPr>
        <w:widowControl w:val="0"/>
        <w:jc w:val="both"/>
        <w:rPr>
          <w:b/>
          <w:bCs/>
          <w:i/>
          <w:iCs/>
        </w:rPr>
      </w:pPr>
    </w:p>
    <w:p w14:paraId="5C0E9C47" w14:textId="0E1A27B4" w:rsidR="006E70AF" w:rsidRPr="00A2426E" w:rsidRDefault="006E70AF" w:rsidP="006E70AF">
      <w:pPr>
        <w:widowControl w:val="0"/>
        <w:jc w:val="both"/>
        <w:rPr>
          <w:b/>
          <w:bCs/>
          <w:i/>
          <w:iCs/>
        </w:rPr>
      </w:pPr>
      <w:r w:rsidRPr="00ED4D8F">
        <w:rPr>
          <w:rFonts w:ascii="NimbusRomNo9L-ReguItal" w:hAnsi="NimbusRomNo9L-ReguItal" w:cs="NimbusRomNo9L-ReguItal"/>
          <w:b/>
          <w:bCs/>
        </w:rPr>
        <w:t>Key</w:t>
      </w:r>
      <w:r w:rsidR="003D6007" w:rsidRPr="00ED4D8F">
        <w:rPr>
          <w:rFonts w:ascii="NimbusRomNo9L-ReguItal" w:hAnsi="NimbusRomNo9L-ReguItal" w:cs="NimbusRomNo9L-ReguItal"/>
          <w:b/>
          <w:bCs/>
        </w:rPr>
        <w:t>w</w:t>
      </w:r>
      <w:r w:rsidRPr="00ED4D8F">
        <w:rPr>
          <w:rFonts w:ascii="NimbusRomNo9L-ReguItal" w:hAnsi="NimbusRomNo9L-ReguItal" w:cs="NimbusRomNo9L-ReguItal"/>
          <w:b/>
          <w:bCs/>
        </w:rPr>
        <w:t>ords</w:t>
      </w:r>
      <w:r w:rsidRPr="00A2426E">
        <w:rPr>
          <w:rFonts w:ascii="NimbusRomNo9L-ReguItal" w:hAnsi="NimbusRomNo9L-ReguItal" w:cs="NimbusRomNo9L-ReguItal"/>
        </w:rPr>
        <w:t>:</w:t>
      </w:r>
      <w:r w:rsidR="00585F6F" w:rsidRPr="00A2426E">
        <w:rPr>
          <w:rFonts w:ascii="NimbusRomNo9L-ReguItal" w:hAnsi="NimbusRomNo9L-ReguItal" w:cs="NimbusRomNo9L-ReguItal"/>
        </w:rPr>
        <w:t xml:space="preserve"> </w:t>
      </w:r>
      <w:r w:rsidRPr="00A2426E">
        <w:rPr>
          <w:rFonts w:ascii="NimbusRomNo9L-Regu" w:hAnsi="NimbusRomNo9L-Regu" w:cs="NimbusRomNo9L-Regu"/>
        </w:rPr>
        <w:t>artificial</w:t>
      </w:r>
      <w:r w:rsidR="003D6007" w:rsidRPr="00A2426E">
        <w:rPr>
          <w:rFonts w:ascii="NimbusRomNo9L-Regu" w:hAnsi="NimbusRomNo9L-Regu" w:cs="NimbusRomNo9L-Regu"/>
        </w:rPr>
        <w:tab/>
      </w:r>
      <w:proofErr w:type="spellStart"/>
      <w:r w:rsidRPr="00A2426E">
        <w:rPr>
          <w:rFonts w:ascii="NimbusRomNo9L-Regu" w:hAnsi="NimbusRomNo9L-Regu" w:cs="NimbusRomNo9L-Regu"/>
        </w:rPr>
        <w:t>intelligence;</w:t>
      </w:r>
      <w:r w:rsidR="00FE3AE8">
        <w:rPr>
          <w:rFonts w:ascii="NimbusRomNo9L-Regu" w:hAnsi="NimbusRomNo9L-Regu" w:cs="NimbusRomNo9L-Regu"/>
        </w:rPr>
        <w:t>AI</w:t>
      </w:r>
      <w:r w:rsidR="00E65170">
        <w:rPr>
          <w:rFonts w:ascii="NimbusRomNo9L-Regu" w:hAnsi="NimbusRomNo9L-Regu" w:cs="NimbusRomNo9L-Regu"/>
        </w:rPr>
        <w:t>-enabled</w:t>
      </w:r>
      <w:r w:rsidR="00C94F84">
        <w:rPr>
          <w:rFonts w:ascii="NimbusRomNo9L-Regu" w:hAnsi="NimbusRomNo9L-Regu" w:cs="NimbusRomNo9L-Regu"/>
        </w:rPr>
        <w:t>;</w:t>
      </w:r>
      <w:r w:rsidR="00E65170">
        <w:rPr>
          <w:rFonts w:ascii="NimbusRomNo9L-Regu" w:hAnsi="NimbusRomNo9L-Regu" w:cs="NimbusRomNo9L-Regu"/>
        </w:rPr>
        <w:t>learning</w:t>
      </w:r>
      <w:proofErr w:type="spellEnd"/>
      <w:r w:rsidR="00FE3AE8">
        <w:rPr>
          <w:rFonts w:ascii="NimbusRomNo9L-Regu" w:hAnsi="NimbusRomNo9L-Regu" w:cs="NimbusRomNo9L-Regu"/>
        </w:rPr>
        <w:t>;</w:t>
      </w:r>
      <w:r w:rsidRPr="00A2426E">
        <w:rPr>
          <w:rFonts w:ascii="NimbusRomNo9L-Regu" w:hAnsi="NimbusRomNo9L-Regu" w:cs="NimbusRomNo9L-Regu"/>
        </w:rPr>
        <w:t xml:space="preserve"> </w:t>
      </w:r>
      <w:proofErr w:type="spellStart"/>
      <w:r w:rsidR="003D6007" w:rsidRPr="00A2426E">
        <w:rPr>
          <w:rFonts w:ascii="NimbusRomNo9L-Regu" w:hAnsi="NimbusRomNo9L-Regu" w:cs="NimbusRomNo9L-Regu"/>
        </w:rPr>
        <w:t>cybersecurity</w:t>
      </w:r>
      <w:r w:rsidRPr="00A2426E">
        <w:rPr>
          <w:rFonts w:ascii="NimbusRomNo9L-Regu" w:hAnsi="NimbusRomNo9L-Regu" w:cs="NimbusRomNo9L-Regu"/>
        </w:rPr>
        <w:t>;</w:t>
      </w:r>
      <w:r w:rsidR="003D6007" w:rsidRPr="00A2426E">
        <w:rPr>
          <w:rFonts w:ascii="NimbusRomNo9L-Regu" w:hAnsi="NimbusRomNo9L-Regu" w:cs="NimbusRomNo9L-Regu"/>
        </w:rPr>
        <w:t>ChatGPT;online</w:t>
      </w:r>
      <w:proofErr w:type="spellEnd"/>
      <w:r w:rsidR="003D6007" w:rsidRPr="00A2426E">
        <w:rPr>
          <w:rFonts w:ascii="NimbusRomNo9L-Regu" w:hAnsi="NimbusRomNo9L-Regu" w:cs="NimbusRomNo9L-Regu"/>
        </w:rPr>
        <w:t xml:space="preserve"> learning</w:t>
      </w:r>
      <w:r w:rsidR="00851C6D">
        <w:rPr>
          <w:rFonts w:ascii="NimbusRomNo9L-Regu" w:hAnsi="NimbusRomNo9L-Regu" w:cs="NimbusRomNo9L-Regu"/>
        </w:rPr>
        <w:t>;</w:t>
      </w:r>
      <w:r w:rsidR="00906F59">
        <w:rPr>
          <w:rFonts w:ascii="NimbusRomNo9L-Regu" w:hAnsi="NimbusRomNo9L-Regu" w:cs="NimbusRomNo9L-Regu"/>
        </w:rPr>
        <w:t xml:space="preserve"> </w:t>
      </w:r>
      <w:r w:rsidR="00851C6D">
        <w:rPr>
          <w:rFonts w:ascii="NimbusRomNo9L-Regu" w:hAnsi="NimbusRomNo9L-Regu" w:cs="NimbusRomNo9L-Regu"/>
        </w:rPr>
        <w:t>cybersecurity learning;</w:t>
      </w:r>
    </w:p>
    <w:p w14:paraId="287841AA" w14:textId="77777777" w:rsidR="0029025B" w:rsidRPr="00A2426E" w:rsidRDefault="0029025B">
      <w:pPr>
        <w:pStyle w:val="Heading1"/>
      </w:pPr>
      <w:bookmarkStart w:id="1" w:name="PointTmp"/>
      <w:r w:rsidRPr="00A2426E">
        <w:t>Introduction</w:t>
      </w:r>
    </w:p>
    <w:bookmarkEnd w:id="1"/>
    <w:p w14:paraId="7FAC7CC2" w14:textId="6A5A8E8E" w:rsidR="00613210" w:rsidRPr="00A2426E" w:rsidRDefault="00613210" w:rsidP="00613210">
      <w:pPr>
        <w:pStyle w:val="Text"/>
        <w:keepNext/>
        <w:framePr w:dropCap="drop" w:lines="3" w:h="637" w:hRule="exact" w:wrap="auto" w:vAnchor="text" w:hAnchor="page" w:x="901" w:y="42"/>
        <w:spacing w:line="637" w:lineRule="exact"/>
        <w:ind w:firstLine="0"/>
        <w:rPr>
          <w:smallCaps/>
          <w:position w:val="-8"/>
          <w:sz w:val="85"/>
          <w:szCs w:val="85"/>
        </w:rPr>
      </w:pPr>
      <w:r w:rsidRPr="00A2426E">
        <w:rPr>
          <w:position w:val="-8"/>
          <w:sz w:val="85"/>
          <w:szCs w:val="85"/>
        </w:rPr>
        <w:t>I</w:t>
      </w:r>
    </w:p>
    <w:p w14:paraId="780E3DD9" w14:textId="1C25BFA1" w:rsidR="005A396A" w:rsidRPr="00A2426E" w:rsidRDefault="00613210" w:rsidP="002435E3">
      <w:pPr>
        <w:pStyle w:val="Default"/>
        <w:rPr>
          <w:color w:val="auto"/>
          <w:sz w:val="20"/>
          <w:szCs w:val="20"/>
        </w:rPr>
      </w:pPr>
      <w:r w:rsidRPr="00A2426E">
        <w:rPr>
          <w:b/>
          <w:bCs/>
          <w:color w:val="auto"/>
          <w:sz w:val="20"/>
          <w:szCs w:val="20"/>
        </w:rPr>
        <w:t>n</w:t>
      </w:r>
      <w:r w:rsidRPr="00A2426E">
        <w:rPr>
          <w:color w:val="auto"/>
          <w:sz w:val="20"/>
          <w:szCs w:val="20"/>
        </w:rPr>
        <w:t xml:space="preserve"> recent years, cybersecurity has become an increasingly critical concern for individuals, businesses, and governments alike. According to Microsoft, nearly 80% of nation-state attackers targeted government agencies, thinks tanks and other non-government organizations [</w:t>
      </w:r>
      <w:hyperlink r:id="rId13" w:history="1">
        <w:r w:rsidRPr="00A2426E">
          <w:rPr>
            <w:rStyle w:val="Hyperlink"/>
            <w:color w:val="auto"/>
            <w:sz w:val="20"/>
            <w:szCs w:val="20"/>
          </w:rPr>
          <w:t>1</w:t>
        </w:r>
      </w:hyperlink>
      <w:r w:rsidRPr="00A2426E">
        <w:rPr>
          <w:color w:val="auto"/>
          <w:sz w:val="20"/>
          <w:szCs w:val="20"/>
        </w:rPr>
        <w:t>] With the rise of digital technologies, cyber threats have become more sophisticated, widespread, and damaging. Despite the growing importance of cybersecurity, however, many people remain unaware of the risks they face and lack the knowledge and skills needed to protect themselves and their data. This has created a pressing need for effective cybersecurity education and learning programs.</w:t>
      </w:r>
      <w:r w:rsidR="00CC5B1C" w:rsidRPr="00A2426E">
        <w:rPr>
          <w:color w:val="auto"/>
          <w:sz w:val="20"/>
          <w:szCs w:val="20"/>
        </w:rPr>
        <w:t xml:space="preserve"> Analysis conducted using </w:t>
      </w:r>
      <w:proofErr w:type="spellStart"/>
      <w:r w:rsidR="00CC5B1C" w:rsidRPr="00A2426E">
        <w:rPr>
          <w:color w:val="auto"/>
          <w:sz w:val="20"/>
          <w:szCs w:val="20"/>
        </w:rPr>
        <w:t>WebQDA</w:t>
      </w:r>
      <w:proofErr w:type="spellEnd"/>
      <w:r w:rsidR="00CC5B1C" w:rsidRPr="00A2426E">
        <w:rPr>
          <w:color w:val="auto"/>
          <w:sz w:val="20"/>
          <w:szCs w:val="20"/>
        </w:rPr>
        <w:t xml:space="preserve"> software showed a positive understanding by the students of the use possibilities of the Chatbot as a resource on education, along with possible limitations of this learning resource</w:t>
      </w:r>
      <w:r w:rsidR="00AB555C" w:rsidRPr="00A2426E">
        <w:rPr>
          <w:color w:val="auto"/>
          <w:sz w:val="20"/>
          <w:szCs w:val="20"/>
        </w:rPr>
        <w:t xml:space="preserve"> </w:t>
      </w:r>
      <w:r w:rsidR="00CC5B1C" w:rsidRPr="00A2426E">
        <w:rPr>
          <w:color w:val="auto"/>
          <w:sz w:val="20"/>
          <w:szCs w:val="20"/>
        </w:rPr>
        <w:t>[</w:t>
      </w:r>
      <w:hyperlink r:id="rId14" w:history="1">
        <w:r w:rsidR="00A40B9D" w:rsidRPr="00A2426E">
          <w:rPr>
            <w:rStyle w:val="Hyperlink"/>
            <w:color w:val="auto"/>
            <w:sz w:val="20"/>
            <w:szCs w:val="20"/>
          </w:rPr>
          <w:t>12</w:t>
        </w:r>
      </w:hyperlink>
      <w:r w:rsidR="00CC5B1C" w:rsidRPr="00A2426E">
        <w:rPr>
          <w:color w:val="auto"/>
          <w:sz w:val="20"/>
          <w:szCs w:val="20"/>
        </w:rPr>
        <w:t>]</w:t>
      </w:r>
      <w:r w:rsidR="00AF1D77" w:rsidRPr="00A2426E">
        <w:rPr>
          <w:color w:val="auto"/>
          <w:sz w:val="20"/>
          <w:szCs w:val="20"/>
        </w:rPr>
        <w:t>.</w:t>
      </w:r>
      <w:r w:rsidR="006D2E66" w:rsidRPr="00A2426E">
        <w:rPr>
          <w:color w:val="auto"/>
          <w:sz w:val="20"/>
          <w:szCs w:val="20"/>
        </w:rPr>
        <w:t xml:space="preserve"> </w:t>
      </w:r>
      <w:r w:rsidRPr="00A2426E">
        <w:rPr>
          <w:color w:val="auto"/>
          <w:sz w:val="20"/>
          <w:szCs w:val="20"/>
        </w:rPr>
        <w:t>At the same time, recent advancements in artificial intelligence (AI) and natural language processing (NLP) have opened up new possibilities for education and learning. One such technology is ChatGPT</w:t>
      </w:r>
      <w:r w:rsidR="00895A49" w:rsidRPr="00A2426E">
        <w:rPr>
          <w:color w:val="auto"/>
          <w:sz w:val="20"/>
          <w:szCs w:val="20"/>
        </w:rPr>
        <w:t xml:space="preserve"> [</w:t>
      </w:r>
      <w:hyperlink r:id="rId15" w:history="1">
        <w:r w:rsidR="00A40B9D" w:rsidRPr="00A2426E">
          <w:rPr>
            <w:rStyle w:val="Hyperlink"/>
            <w:color w:val="auto"/>
            <w:sz w:val="20"/>
            <w:szCs w:val="20"/>
          </w:rPr>
          <w:t>15</w:t>
        </w:r>
      </w:hyperlink>
      <w:r w:rsidR="00895A49" w:rsidRPr="00A2426E">
        <w:rPr>
          <w:color w:val="auto"/>
          <w:sz w:val="20"/>
          <w:szCs w:val="20"/>
        </w:rPr>
        <w:t>]</w:t>
      </w:r>
      <w:r w:rsidRPr="00A2426E">
        <w:rPr>
          <w:color w:val="auto"/>
          <w:sz w:val="20"/>
          <w:szCs w:val="20"/>
        </w:rPr>
        <w:t xml:space="preserve"> a large language model developed by </w:t>
      </w:r>
      <w:proofErr w:type="spellStart"/>
      <w:r w:rsidRPr="00A2426E">
        <w:rPr>
          <w:color w:val="auto"/>
          <w:sz w:val="20"/>
          <w:szCs w:val="20"/>
        </w:rPr>
        <w:t>OpenAI</w:t>
      </w:r>
      <w:proofErr w:type="spellEnd"/>
      <w:r w:rsidRPr="00A2426E">
        <w:rPr>
          <w:color w:val="auto"/>
          <w:sz w:val="20"/>
          <w:szCs w:val="20"/>
        </w:rPr>
        <w:t>.</w:t>
      </w:r>
      <w:r w:rsidR="008640FF" w:rsidRPr="00A2426E">
        <w:rPr>
          <w:color w:val="auto"/>
          <w:sz w:val="20"/>
          <w:szCs w:val="20"/>
        </w:rPr>
        <w:t xml:space="preserve"> Unlike previous chatbots, the latest </w:t>
      </w:r>
      <w:proofErr w:type="spellStart"/>
      <w:r w:rsidR="008640FF" w:rsidRPr="00A2426E">
        <w:rPr>
          <w:color w:val="auto"/>
          <w:sz w:val="20"/>
          <w:szCs w:val="20"/>
        </w:rPr>
        <w:t>ChatGPT</w:t>
      </w:r>
      <w:proofErr w:type="spellEnd"/>
      <w:r w:rsidR="008640FF" w:rsidRPr="00A2426E">
        <w:rPr>
          <w:color w:val="auto"/>
          <w:sz w:val="20"/>
          <w:szCs w:val="20"/>
        </w:rPr>
        <w:t xml:space="preserve"> model from </w:t>
      </w:r>
      <w:proofErr w:type="spellStart"/>
      <w:r w:rsidR="008640FF" w:rsidRPr="00A2426E">
        <w:rPr>
          <w:color w:val="auto"/>
          <w:sz w:val="20"/>
          <w:szCs w:val="20"/>
        </w:rPr>
        <w:t>OpenAI</w:t>
      </w:r>
      <w:proofErr w:type="spellEnd"/>
      <w:r w:rsidR="008640FF" w:rsidRPr="00A2426E">
        <w:rPr>
          <w:color w:val="auto"/>
          <w:sz w:val="20"/>
          <w:szCs w:val="20"/>
        </w:rPr>
        <w:t xml:space="preserve"> supports an advanced understanding of complex coding questions [</w:t>
      </w:r>
      <w:hyperlink r:id="rId16" w:history="1">
        <w:r w:rsidR="00A40B9D" w:rsidRPr="00A2426E">
          <w:rPr>
            <w:rStyle w:val="Hyperlink"/>
            <w:color w:val="auto"/>
            <w:sz w:val="20"/>
            <w:szCs w:val="20"/>
          </w:rPr>
          <w:t>13</w:t>
        </w:r>
      </w:hyperlink>
      <w:r w:rsidR="008640FF" w:rsidRPr="00A2426E">
        <w:rPr>
          <w:color w:val="auto"/>
          <w:sz w:val="20"/>
          <w:szCs w:val="20"/>
        </w:rPr>
        <w:t>]</w:t>
      </w:r>
      <w:r w:rsidR="00533879" w:rsidRPr="00A2426E">
        <w:rPr>
          <w:color w:val="auto"/>
          <w:sz w:val="20"/>
          <w:szCs w:val="20"/>
        </w:rPr>
        <w:t>.</w:t>
      </w:r>
      <w:r w:rsidRPr="00A2426E">
        <w:rPr>
          <w:color w:val="auto"/>
          <w:sz w:val="20"/>
          <w:szCs w:val="20"/>
        </w:rPr>
        <w:t xml:space="preserve"> ChatGPT uses deep learning algorithms to generate human-like responses to text input making it a potentially powerful tool for personalized and interactive learning.</w:t>
      </w:r>
      <w:r w:rsidR="006D2E66" w:rsidRPr="00A2426E">
        <w:rPr>
          <w:color w:val="auto"/>
          <w:sz w:val="20"/>
          <w:szCs w:val="20"/>
        </w:rPr>
        <w:t xml:space="preserve"> While ChatGPT offers many benefits for cybersecurity education, there are also some limitations to consider.</w:t>
      </w:r>
      <w:r w:rsidR="00164960" w:rsidRPr="00A2426E">
        <w:rPr>
          <w:color w:val="auto"/>
          <w:sz w:val="20"/>
          <w:szCs w:val="20"/>
        </w:rPr>
        <w:t xml:space="preserve"> </w:t>
      </w:r>
      <w:r w:rsidR="006D2E66" w:rsidRPr="00A2426E">
        <w:rPr>
          <w:color w:val="auto"/>
          <w:sz w:val="20"/>
          <w:szCs w:val="20"/>
        </w:rPr>
        <w:t>ChatGPT is still a machine learning model and may not be able to handle all cybersecurity-related scenarios or provide a comprehensive understanding of all threats.</w:t>
      </w:r>
      <w:r w:rsidR="00DA6FA9" w:rsidRPr="00A2426E">
        <w:rPr>
          <w:color w:val="auto"/>
          <w:sz w:val="20"/>
          <w:szCs w:val="20"/>
        </w:rPr>
        <w:t xml:space="preserve"> One surprising feature of ChatGPT as a language-only model centers on its ability to spawn coding approaches that yield images that obfuscate or embed executable programming steps or links [</w:t>
      </w:r>
      <w:hyperlink r:id="rId17" w:history="1">
        <w:r w:rsidR="00A40B9D" w:rsidRPr="00A2426E">
          <w:rPr>
            <w:rStyle w:val="Hyperlink"/>
            <w:color w:val="auto"/>
            <w:sz w:val="20"/>
            <w:szCs w:val="20"/>
          </w:rPr>
          <w:t>1</w:t>
        </w:r>
        <w:r w:rsidR="005007EE" w:rsidRPr="00A2426E">
          <w:rPr>
            <w:rStyle w:val="Hyperlink"/>
            <w:color w:val="auto"/>
            <w:sz w:val="20"/>
            <w:szCs w:val="20"/>
          </w:rPr>
          <w:t>3</w:t>
        </w:r>
      </w:hyperlink>
      <w:r w:rsidR="00DA6FA9" w:rsidRPr="00A2426E">
        <w:rPr>
          <w:color w:val="auto"/>
          <w:sz w:val="20"/>
          <w:szCs w:val="20"/>
        </w:rPr>
        <w:t>]</w:t>
      </w:r>
      <w:r w:rsidR="00F75FB4" w:rsidRPr="00A2426E">
        <w:rPr>
          <w:color w:val="auto"/>
          <w:sz w:val="20"/>
          <w:szCs w:val="20"/>
        </w:rPr>
        <w:t>.</w:t>
      </w:r>
      <w:r w:rsidR="00CA37E6" w:rsidRPr="00A2426E">
        <w:rPr>
          <w:color w:val="auto"/>
          <w:sz w:val="20"/>
          <w:szCs w:val="20"/>
        </w:rPr>
        <w:t xml:space="preserve"> by leveraging the vast amounts of data generated by </w:t>
      </w:r>
      <w:proofErr w:type="spellStart"/>
      <w:r w:rsidR="00CA37E6" w:rsidRPr="00A2426E">
        <w:rPr>
          <w:color w:val="auto"/>
          <w:sz w:val="20"/>
          <w:szCs w:val="20"/>
        </w:rPr>
        <w:t>ChatGPT's</w:t>
      </w:r>
      <w:proofErr w:type="spellEnd"/>
      <w:r w:rsidR="00CA37E6" w:rsidRPr="00A2426E">
        <w:rPr>
          <w:color w:val="auto"/>
          <w:sz w:val="20"/>
          <w:szCs w:val="20"/>
        </w:rPr>
        <w:t xml:space="preserve"> interactions, developers can create language models that are highly tuned to the specific needs and preferences of each </w:t>
      </w:r>
      <w:r w:rsidR="00C944CD" w:rsidRPr="00A2426E">
        <w:rPr>
          <w:noProof/>
          <w:color w:val="auto"/>
        </w:rPr>
        <mc:AlternateContent>
          <mc:Choice Requires="wps">
            <w:drawing>
              <wp:anchor distT="45720" distB="45720" distL="114300" distR="114300" simplePos="0" relativeHeight="251661312" behindDoc="0" locked="0" layoutInCell="1" allowOverlap="1" wp14:anchorId="27B9D12C" wp14:editId="4C61C029">
                <wp:simplePos x="0" y="0"/>
                <wp:positionH relativeFrom="margin">
                  <wp:posOffset>4496377</wp:posOffset>
                </wp:positionH>
                <wp:positionV relativeFrom="page">
                  <wp:posOffset>1993784</wp:posOffset>
                </wp:positionV>
                <wp:extent cx="1821180" cy="553720"/>
                <wp:effectExtent l="0" t="0" r="0" b="0"/>
                <wp:wrapTopAndBottom/>
                <wp:docPr id="14425640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1180" cy="553720"/>
                        </a:xfrm>
                        <a:prstGeom prst="rect">
                          <a:avLst/>
                        </a:prstGeom>
                        <a:noFill/>
                        <a:ln w="9525">
                          <a:noFill/>
                          <a:miter lim="800000"/>
                          <a:headEnd/>
                          <a:tailEnd/>
                        </a:ln>
                      </wps:spPr>
                      <wps:txbx>
                        <w:txbxContent>
                          <w:p w14:paraId="0558CD05" w14:textId="77777777" w:rsidR="00E528D2" w:rsidRPr="00FA449B" w:rsidRDefault="00E528D2" w:rsidP="00AC096B">
                            <w:pPr>
                              <w:jc w:val="center"/>
                              <w:rPr>
                                <w:rStyle w:val="MemberType"/>
                                <w:i w:val="0"/>
                                <w:iCs/>
                              </w:rPr>
                            </w:pPr>
                            <w:r w:rsidRPr="00FA449B">
                              <w:rPr>
                                <w:rStyle w:val="MemberType"/>
                                <w:i w:val="0"/>
                                <w:iCs/>
                              </w:rPr>
                              <w:t>Osama Shawish</w:t>
                            </w:r>
                          </w:p>
                          <w:p w14:paraId="3ABDD9B6" w14:textId="77777777" w:rsidR="00E528D2" w:rsidRPr="00FA449B" w:rsidRDefault="00E528D2" w:rsidP="00AC096B">
                            <w:pPr>
                              <w:jc w:val="center"/>
                              <w:rPr>
                                <w:iCs/>
                              </w:rPr>
                            </w:pPr>
                            <w:proofErr w:type="spellStart"/>
                            <w:r w:rsidRPr="00FA449B">
                              <w:rPr>
                                <w:iCs/>
                              </w:rPr>
                              <w:t>Tafila</w:t>
                            </w:r>
                            <w:proofErr w:type="spellEnd"/>
                            <w:r w:rsidRPr="00FA449B">
                              <w:rPr>
                                <w:iCs/>
                              </w:rPr>
                              <w:t xml:space="preserve"> Technical University</w:t>
                            </w:r>
                          </w:p>
                          <w:p w14:paraId="2055EAFE" w14:textId="77777777" w:rsidR="00E528D2" w:rsidRPr="00FA449B" w:rsidRDefault="00E528D2" w:rsidP="00AC096B">
                            <w:pPr>
                              <w:jc w:val="center"/>
                              <w:rPr>
                                <w:iCs/>
                              </w:rPr>
                            </w:pPr>
                            <w:r w:rsidRPr="00FA449B">
                              <w:rPr>
                                <w:iCs/>
                              </w:rPr>
                              <w:t>shawishosama187@gmail.com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B9D12C" id="_x0000_s1031" type="#_x0000_t202" style="position:absolute;margin-left:354.05pt;margin-top:157pt;width:143.4pt;height:43.6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" filled="f" stroked="f">
                <v:textbox>
                  <w:txbxContent>
                    <w:p w14:paraId="0558CD05" w14:textId="77777777" w:rsidR="00E528D2" w:rsidRPr="00FA449B" w:rsidRDefault="00E528D2" w:rsidP="00AC096B">
                      <w:pPr>
                        <w:jc w:val="center"/>
                        <w:rPr>
                          <w:rStyle w:val="MemberType"/>
                          <w:i w:val="0"/>
                          <w:iCs/>
                        </w:rPr>
                      </w:pPr>
                      <w:r w:rsidRPr="00FA449B">
                        <w:rPr>
                          <w:rStyle w:val="MemberType"/>
                          <w:i w:val="0"/>
                          <w:iCs/>
                        </w:rPr>
                        <w:t>Osama Shawish</w:t>
                      </w:r>
                    </w:p>
                    <w:p w14:paraId="3ABDD9B6" w14:textId="77777777" w:rsidR="00E528D2" w:rsidRPr="00FA449B" w:rsidRDefault="00E528D2" w:rsidP="00AC096B">
                      <w:pPr>
                        <w:jc w:val="center"/>
                        <w:rPr>
                          <w:iCs/>
                        </w:rPr>
                      </w:pPr>
                      <w:proofErr w:type="spellStart"/>
                      <w:r w:rsidRPr="00FA449B">
                        <w:rPr>
                          <w:iCs/>
                        </w:rPr>
                        <w:t>Tafila</w:t>
                      </w:r>
                      <w:proofErr w:type="spellEnd"/>
                      <w:r w:rsidRPr="00FA449B">
                        <w:rPr>
                          <w:iCs/>
                        </w:rPr>
                        <w:t xml:space="preserve"> Technical University</w:t>
                      </w:r>
                    </w:p>
                    <w:p w14:paraId="2055EAFE" w14:textId="77777777" w:rsidR="00E528D2" w:rsidRPr="00FA449B" w:rsidRDefault="00E528D2" w:rsidP="00AC096B">
                      <w:pPr>
                        <w:jc w:val="center"/>
                        <w:rPr>
                          <w:iCs/>
                        </w:rPr>
                      </w:pPr>
                      <w:r w:rsidRPr="00FA449B">
                        <w:rPr>
                          <w:iCs/>
                        </w:rPr>
                        <w:t>shawishosama187@gmail.com</w:t>
                      </w:r>
                    </w:p>
                  </w:txbxContent>
                </v:textbox>
                <w10:wrap type="topAndBottom" anchorx="margin" anchory="page"/>
              </v:shape>
            </w:pict>
          </mc:Fallback>
        </mc:AlternateContent>
      </w:r>
      <w:r w:rsidR="000438C7" w:rsidRPr="00A2426E">
        <w:rPr>
          <w:color w:val="auto"/>
          <w:sz w:val="20"/>
          <w:szCs w:val="20"/>
        </w:rPr>
        <w:t>T</w:t>
      </w:r>
      <w:r w:rsidR="006D2E66" w:rsidRPr="00A2426E">
        <w:rPr>
          <w:color w:val="auto"/>
          <w:sz w:val="20"/>
          <w:szCs w:val="20"/>
        </w:rPr>
        <w:t>here is always a risk of cybersecurity breaches or attacks on the ChatGPT system itself, which could compromise the security of user data.</w:t>
      </w:r>
      <w:r w:rsidR="004C5F68" w:rsidRPr="00A2426E">
        <w:rPr>
          <w:color w:val="auto"/>
          <w:sz w:val="20"/>
          <w:szCs w:val="20"/>
        </w:rPr>
        <w:t xml:space="preserve"> One of the challenges of cybersecurity education is the constantly evolving nature of cyber threats. Hackers are always developing new techniques and tactics, which means that cybersecurity education must be continuously updated to keep up with the latest trends. ChatGPT can help address this challenge by providing real-time updates on emerging cyber threats and offering personalized guidance on how to mitigate these risks.</w:t>
      </w:r>
      <w:r w:rsidR="00E16CFF" w:rsidRPr="00A2426E">
        <w:rPr>
          <w:color w:val="auto"/>
          <w:sz w:val="20"/>
          <w:szCs w:val="20"/>
        </w:rPr>
        <w:br/>
      </w:r>
      <w:r w:rsidR="00E16CFF" w:rsidRPr="00A2426E">
        <w:rPr>
          <w:color w:val="auto"/>
          <w:sz w:val="20"/>
          <w:szCs w:val="20"/>
        </w:rPr>
        <w:br/>
      </w:r>
      <w:r w:rsidR="006A15D5">
        <w:rPr>
          <w:color w:val="auto"/>
          <w:sz w:val="20"/>
          <w:szCs w:val="20"/>
        </w:rPr>
        <w:t>T</w:t>
      </w:r>
      <w:r w:rsidR="00E16CFF" w:rsidRPr="00A2426E">
        <w:rPr>
          <w:color w:val="auto"/>
          <w:sz w:val="20"/>
          <w:szCs w:val="20"/>
        </w:rPr>
        <w:t>he aim of this research to explore the effectiveness of ChatGPT in Cyber Security education.</w:t>
      </w:r>
      <w:r w:rsidR="00E02A47" w:rsidRPr="00E02A47">
        <w:rPr>
          <w:color w:val="auto"/>
          <w:sz w:val="20"/>
          <w:szCs w:val="20"/>
        </w:rPr>
        <w:t xml:space="preserve"> is to investigate the potential applications, challenges, and benefits of using ChatGPT, an AI language model, in the context of cybersecurity education. The paper explores how AI-enabled learning, specifically through the use of ChatGPT, can contribute to cybersecurity education by enhancing learning experiences, providing interactive and personalized </w:t>
      </w:r>
      <w:r w:rsidR="00E02A47" w:rsidRPr="00E02A47">
        <w:rPr>
          <w:color w:val="auto"/>
          <w:sz w:val="20"/>
          <w:szCs w:val="20"/>
        </w:rPr>
        <w:lastRenderedPageBreak/>
        <w:t>instruction, and addressing the specific challenges and requirements of cybersecurity training.</w:t>
      </w:r>
    </w:p>
    <w:p w14:paraId="61E8A45A" w14:textId="77777777" w:rsidR="002D4C1A" w:rsidRPr="00A2426E" w:rsidRDefault="002D4C1A" w:rsidP="002D4C1A">
      <w:pPr>
        <w:pStyle w:val="Default"/>
        <w:rPr>
          <w:color w:val="auto"/>
          <w:sz w:val="20"/>
          <w:szCs w:val="20"/>
        </w:rPr>
      </w:pPr>
    </w:p>
    <w:p w14:paraId="5EE631B0" w14:textId="28151CE1" w:rsidR="00AF43D9" w:rsidRPr="00A2426E" w:rsidRDefault="009F2705" w:rsidP="009F2705">
      <w:r w:rsidRPr="00A2426E">
        <w:t xml:space="preserve">The work in the paper is organized as follows: Section II reviews Previous work in this field. Section III The methodology employed in this research paper aims to address the problem statement of effective cybersecurity education and learning programs through the utilization of ChatGPT, a large language model developed by </w:t>
      </w:r>
      <w:proofErr w:type="spellStart"/>
      <w:r w:rsidRPr="00A2426E">
        <w:t>OpenAI</w:t>
      </w:r>
      <w:proofErr w:type="spellEnd"/>
      <w:r w:rsidRPr="00A2426E">
        <w:t>. The research will be guided by the following components: problem statement, research question, hypotheses, research model, and evaluation measures. Lastly, In the conclusion, the paper will provide recommendations for future research and highlight the transformative potential of ChatGPT and AI-enabled technologies in cybersecurity education and learning. It will offer insights into the evolving landscape of education in the age of AI</w:t>
      </w:r>
      <w:r w:rsidR="007F48AF" w:rsidRPr="00A2426E">
        <w:rPr>
          <w:rFonts w:hint="cs"/>
          <w:rtl/>
        </w:rPr>
        <w:t xml:space="preserve"> </w:t>
      </w:r>
      <w:r w:rsidRPr="00A2426E">
        <w:t>trends are given in Section IV</w:t>
      </w:r>
      <w:r w:rsidR="001829EB" w:rsidRPr="00A2426E">
        <w:t>.</w:t>
      </w:r>
    </w:p>
    <w:p w14:paraId="30D8F904" w14:textId="0A2760ED" w:rsidR="000D783F" w:rsidRPr="00A2426E" w:rsidRDefault="00F15322" w:rsidP="000D783F">
      <w:pPr>
        <w:pStyle w:val="Heading1"/>
      </w:pPr>
      <w:r w:rsidRPr="00A2426E">
        <w:t>Related</w:t>
      </w:r>
      <w:r w:rsidR="000D783F" w:rsidRPr="00A2426E">
        <w:t xml:space="preserve"> Work</w:t>
      </w:r>
    </w:p>
    <w:p w14:paraId="58E7E870" w14:textId="10BB425E" w:rsidR="00D41835" w:rsidRPr="00A2426E" w:rsidRDefault="004E5DBE" w:rsidP="001626B5">
      <w:pPr>
        <w:pStyle w:val="NormalWeb"/>
        <w:rPr>
          <w:rFonts w:asciiTheme="majorBidi" w:hAnsiTheme="majorBidi" w:cstheme="majorBidi"/>
          <w:sz w:val="20"/>
          <w:szCs w:val="20"/>
          <w:rtl/>
        </w:rPr>
      </w:pPr>
      <w:r w:rsidRPr="00A2426E">
        <w:rPr>
          <w:sz w:val="20"/>
          <w:szCs w:val="20"/>
        </w:rPr>
        <w:t>There are many studies and research papers related to cyber security education and learning. Some of these studies have explored the challenges associated with teaching cyber security, such as the lack of resources and the difficulty of keeping up with constantly evolving threats. Other studies have looked at different approaches to cyber security education, such as using hands-on training or gamification techniques.</w:t>
      </w:r>
      <w:r w:rsidRPr="00A2426E">
        <w:rPr>
          <w:rFonts w:hint="cs"/>
          <w:sz w:val="20"/>
          <w:szCs w:val="20"/>
          <w:rtl/>
        </w:rPr>
        <w:t xml:space="preserve"> </w:t>
      </w:r>
      <w:r w:rsidR="00415C59" w:rsidRPr="00A2426E">
        <w:rPr>
          <w:sz w:val="20"/>
          <w:szCs w:val="20"/>
        </w:rPr>
        <w:t>Some of the works</w:t>
      </w:r>
      <w:r w:rsidR="002D5396" w:rsidRPr="00A2426E">
        <w:rPr>
          <w:sz w:val="20"/>
          <w:szCs w:val="20"/>
        </w:rPr>
        <w:t xml:space="preserve"> focus</w:t>
      </w:r>
      <w:r w:rsidR="00415C59" w:rsidRPr="00A2426E">
        <w:rPr>
          <w:sz w:val="20"/>
          <w:szCs w:val="20"/>
        </w:rPr>
        <w:t>es</w:t>
      </w:r>
      <w:r w:rsidR="002D5396" w:rsidRPr="00A2426E">
        <w:rPr>
          <w:sz w:val="20"/>
          <w:szCs w:val="20"/>
        </w:rPr>
        <w:t xml:space="preserve"> on </w:t>
      </w:r>
      <w:r w:rsidR="00E04A01" w:rsidRPr="00A2426E">
        <w:rPr>
          <w:sz w:val="20"/>
          <w:szCs w:val="20"/>
        </w:rPr>
        <w:t>threats</w:t>
      </w:r>
      <w:r w:rsidR="002D5396" w:rsidRPr="00A2426E">
        <w:rPr>
          <w:sz w:val="20"/>
          <w:szCs w:val="20"/>
        </w:rPr>
        <w:t xml:space="preserve"> and vulnerability analysis using several techniques.</w:t>
      </w:r>
      <w:r w:rsidR="006665D7" w:rsidRPr="00A2426E">
        <w:rPr>
          <w:sz w:val="20"/>
          <w:szCs w:val="20"/>
        </w:rPr>
        <w:t xml:space="preserve"> </w:t>
      </w:r>
      <w:r w:rsidR="0014137A" w:rsidRPr="00A2426E">
        <w:rPr>
          <w:sz w:val="20"/>
          <w:szCs w:val="20"/>
        </w:rPr>
        <w:t>natural language processing (NLP) techniques have been increasingly applied to the field of cybersecurity to enhance various security tasks such as intrusion detection, threat intelligence, and security assessment. Meanwhile, the emergence of large language models like ChatGPT has enabled new opportunities for learning cybersecurity via natural language conversations.</w:t>
      </w:r>
      <w:r w:rsidR="008B320A" w:rsidRPr="00A2426E">
        <w:rPr>
          <w:sz w:val="20"/>
          <w:szCs w:val="20"/>
        </w:rPr>
        <w:t xml:space="preserve"> </w:t>
      </w:r>
      <w:r w:rsidR="0014137A" w:rsidRPr="00A2426E">
        <w:rPr>
          <w:sz w:val="20"/>
          <w:szCs w:val="20"/>
        </w:rPr>
        <w:t xml:space="preserve">More specifically, in the context of using ChatGPT for learning cybersecurity, there have been several recent studies that have shown promising results. For example, </w:t>
      </w:r>
      <w:r w:rsidR="00AB675F" w:rsidRPr="00A2426E">
        <w:rPr>
          <w:sz w:val="20"/>
          <w:szCs w:val="20"/>
        </w:rPr>
        <w:t>t</w:t>
      </w:r>
      <w:r w:rsidR="00F84125" w:rsidRPr="00A2426E">
        <w:rPr>
          <w:sz w:val="20"/>
          <w:szCs w:val="20"/>
        </w:rPr>
        <w:t xml:space="preserve">he </w:t>
      </w:r>
      <w:r w:rsidR="007E2055" w:rsidRPr="00A2426E">
        <w:rPr>
          <w:sz w:val="20"/>
          <w:szCs w:val="20"/>
        </w:rPr>
        <w:t>author in</w:t>
      </w:r>
      <w:r w:rsidR="00F84125" w:rsidRPr="00A2426E">
        <w:rPr>
          <w:sz w:val="20"/>
          <w:szCs w:val="20"/>
        </w:rPr>
        <w:t xml:space="preserve"> [4]</w:t>
      </w:r>
      <w:r w:rsidR="0014137A" w:rsidRPr="00A2426E">
        <w:rPr>
          <w:sz w:val="20"/>
          <w:szCs w:val="20"/>
        </w:rPr>
        <w:t xml:space="preserve"> proposed a cybersecurity education framework that utilizes ChatGPT as a conversational agent to provide personalized and interactive learning experiences for novice learners. The study</w:t>
      </w:r>
      <w:r w:rsidR="001445DE" w:rsidRPr="00A2426E">
        <w:rPr>
          <w:rFonts w:hint="cs"/>
          <w:sz w:val="20"/>
          <w:szCs w:val="20"/>
          <w:rtl/>
        </w:rPr>
        <w:t xml:space="preserve"> </w:t>
      </w:r>
      <w:r w:rsidR="0014137A" w:rsidRPr="00A2426E">
        <w:rPr>
          <w:sz w:val="20"/>
          <w:szCs w:val="20"/>
        </w:rPr>
        <w:t>demonstrated that the ChatGPT-based system was effective in improving learners' knowledge and skills in various cybersecurity topics.</w:t>
      </w:r>
      <w:r w:rsidR="00370241" w:rsidRPr="00A2426E">
        <w:rPr>
          <w:sz w:val="20"/>
          <w:szCs w:val="20"/>
        </w:rPr>
        <w:t xml:space="preserve"> </w:t>
      </w:r>
      <w:r w:rsidR="00462101" w:rsidRPr="00A2426E">
        <w:rPr>
          <w:sz w:val="20"/>
          <w:szCs w:val="20"/>
        </w:rPr>
        <w:t>Similarly, [5] developed a ChatGPT-based system that can generate natural language explanations for cybersecurity concepts and scenarios. The system was</w:t>
      </w:r>
      <w:r w:rsidR="00CD0588" w:rsidRPr="00A2426E">
        <w:rPr>
          <w:sz w:val="20"/>
          <w:szCs w:val="20"/>
        </w:rPr>
        <w:t xml:space="preserve"> </w:t>
      </w:r>
      <w:r w:rsidR="00462101" w:rsidRPr="00A2426E">
        <w:rPr>
          <w:sz w:val="20"/>
          <w:szCs w:val="20"/>
        </w:rPr>
        <w:t xml:space="preserve">trained on a large corpus of cybersecurity-related texts and can answer questions and provide explanations in a conversational manner. The authors evaluated the system on a dataset of cybersecurity questions and found </w:t>
      </w:r>
      <w:r w:rsidR="00462101" w:rsidRPr="00A2426E">
        <w:rPr>
          <w:rFonts w:asciiTheme="majorBidi" w:hAnsiTheme="majorBidi" w:cstheme="majorBidi"/>
          <w:sz w:val="20"/>
          <w:szCs w:val="20"/>
        </w:rPr>
        <w:t>that it achieved high accuracy and naturalness in generating responses.</w:t>
      </w:r>
      <w:r w:rsidR="00CC5B1C" w:rsidRPr="00A2426E">
        <w:rPr>
          <w:rFonts w:asciiTheme="majorBidi" w:hAnsiTheme="majorBidi" w:cstheme="majorBidi"/>
          <w:sz w:val="20"/>
          <w:szCs w:val="20"/>
        </w:rPr>
        <w:t xml:space="preserve"> </w:t>
      </w:r>
      <w:r w:rsidR="00645E34" w:rsidRPr="00A2426E">
        <w:rPr>
          <w:rFonts w:asciiTheme="majorBidi" w:hAnsiTheme="majorBidi" w:cstheme="majorBidi"/>
          <w:sz w:val="20"/>
          <w:szCs w:val="20"/>
        </w:rPr>
        <w:t>McKee et al. [1</w:t>
      </w:r>
      <w:r w:rsidR="00171DC9" w:rsidRPr="00A2426E">
        <w:rPr>
          <w:rFonts w:asciiTheme="majorBidi" w:hAnsiTheme="majorBidi" w:cstheme="majorBidi"/>
          <w:sz w:val="20"/>
          <w:szCs w:val="20"/>
        </w:rPr>
        <w:t>3</w:t>
      </w:r>
      <w:r w:rsidR="00645E34" w:rsidRPr="00A2426E">
        <w:rPr>
          <w:rFonts w:asciiTheme="majorBidi" w:hAnsiTheme="majorBidi" w:cstheme="majorBidi"/>
          <w:sz w:val="20"/>
          <w:szCs w:val="20"/>
        </w:rPr>
        <w:t>] utilized ChatGPT</w:t>
      </w:r>
      <w:r w:rsidR="008A2DF1" w:rsidRPr="00A2426E">
        <w:rPr>
          <w:rFonts w:asciiTheme="majorBidi" w:hAnsiTheme="majorBidi" w:cstheme="majorBidi"/>
          <w:sz w:val="20"/>
          <w:szCs w:val="20"/>
        </w:rPr>
        <w:t xml:space="preserve"> </w:t>
      </w:r>
      <w:r w:rsidR="00645E34" w:rsidRPr="00A2426E">
        <w:rPr>
          <w:rFonts w:asciiTheme="majorBidi" w:hAnsiTheme="majorBidi" w:cstheme="majorBidi"/>
          <w:sz w:val="20"/>
          <w:szCs w:val="20"/>
        </w:rPr>
        <w:t xml:space="preserve">as an experimental platform to investigate cybersecurity issues. They modeled five different modes of computer virus properties, including self-replication, self-modification, execution, evasion, and application, using ChatGPT. These five modes encompassed thirteen encoding tasks from credential access to defense evasion within the MITRE ATT&amp;CK framework. The results showed that the quality of </w:t>
      </w:r>
      <w:proofErr w:type="spellStart"/>
      <w:r w:rsidR="00645E34" w:rsidRPr="00A2426E">
        <w:rPr>
          <w:rFonts w:asciiTheme="majorBidi" w:hAnsiTheme="majorBidi" w:cstheme="majorBidi"/>
          <w:sz w:val="20"/>
          <w:szCs w:val="20"/>
        </w:rPr>
        <w:t>ChatGPT's</w:t>
      </w:r>
      <w:proofErr w:type="spellEnd"/>
      <w:r w:rsidR="00645E34" w:rsidRPr="00A2426E">
        <w:rPr>
          <w:rFonts w:asciiTheme="majorBidi" w:hAnsiTheme="majorBidi" w:cstheme="majorBidi"/>
          <w:sz w:val="20"/>
          <w:szCs w:val="20"/>
        </w:rPr>
        <w:t xml:space="preserve"> generated code was generally above average, except for the self-replication</w:t>
      </w:r>
      <w:r w:rsidR="008516CF" w:rsidRPr="00A2426E">
        <w:rPr>
          <w:rFonts w:asciiTheme="majorBidi" w:hAnsiTheme="majorBidi" w:cstheme="majorBidi"/>
          <w:sz w:val="20"/>
          <w:szCs w:val="20"/>
        </w:rPr>
        <w:t xml:space="preserve"> </w:t>
      </w:r>
      <w:r w:rsidR="00645E34" w:rsidRPr="00A2426E">
        <w:rPr>
          <w:rFonts w:asciiTheme="majorBidi" w:hAnsiTheme="majorBidi" w:cstheme="majorBidi"/>
          <w:sz w:val="20"/>
          <w:szCs w:val="20"/>
        </w:rPr>
        <w:t xml:space="preserve">mode, where it </w:t>
      </w:r>
      <w:r w:rsidR="00645E34" w:rsidRPr="00A2426E">
        <w:rPr>
          <w:rFonts w:asciiTheme="majorBidi" w:hAnsiTheme="majorBidi" w:cstheme="majorBidi"/>
          <w:sz w:val="20"/>
          <w:szCs w:val="20"/>
        </w:rPr>
        <w:t>performed poorly.</w:t>
      </w:r>
      <w:r w:rsidR="001626B5" w:rsidRPr="00A2426E">
        <w:rPr>
          <w:rFonts w:asciiTheme="majorBidi" w:hAnsiTheme="majorBidi" w:cstheme="majorBidi"/>
          <w:sz w:val="20"/>
          <w:szCs w:val="20"/>
        </w:rPr>
        <w:t xml:space="preserve"> They [</w:t>
      </w:r>
      <w:r w:rsidR="001A688D" w:rsidRPr="00A2426E">
        <w:rPr>
          <w:rFonts w:asciiTheme="majorBidi" w:hAnsiTheme="majorBidi" w:cstheme="majorBidi"/>
          <w:sz w:val="20"/>
          <w:szCs w:val="20"/>
        </w:rPr>
        <w:t>2</w:t>
      </w:r>
      <w:r w:rsidR="001626B5" w:rsidRPr="00A2426E">
        <w:rPr>
          <w:rFonts w:asciiTheme="majorBidi" w:hAnsiTheme="majorBidi" w:cstheme="majorBidi"/>
          <w:sz w:val="20"/>
          <w:szCs w:val="20"/>
        </w:rPr>
        <w:t>4] also employed Chat-GPT as a network honeypot to defend against attackers. By having ChatGPT</w:t>
      </w:r>
      <w:r w:rsidR="001626B5" w:rsidRPr="00A2426E">
        <w:rPr>
          <w:rFonts w:asciiTheme="majorBidi" w:hAnsiTheme="majorBidi" w:cstheme="majorBidi" w:hint="cs"/>
          <w:sz w:val="20"/>
          <w:szCs w:val="20"/>
          <w:rtl/>
        </w:rPr>
        <w:t xml:space="preserve"> </w:t>
      </w:r>
      <w:r w:rsidR="001626B5" w:rsidRPr="00A2426E">
        <w:rPr>
          <w:rFonts w:asciiTheme="majorBidi" w:hAnsiTheme="majorBidi" w:cstheme="majorBidi"/>
          <w:sz w:val="20"/>
          <w:szCs w:val="20"/>
        </w:rPr>
        <w:t>mimic Linux, Mac, and Windows terminal commands and providing interfaces</w:t>
      </w:r>
      <w:r w:rsidR="005D5322">
        <w:rPr>
          <w:rFonts w:asciiTheme="majorBidi" w:hAnsiTheme="majorBidi" w:cstheme="majorBidi"/>
          <w:sz w:val="20"/>
          <w:szCs w:val="20"/>
        </w:rPr>
        <w:t xml:space="preserve"> </w:t>
      </w:r>
      <w:r w:rsidR="001626B5" w:rsidRPr="00A2426E">
        <w:rPr>
          <w:rFonts w:asciiTheme="majorBidi" w:hAnsiTheme="majorBidi" w:cstheme="majorBidi"/>
          <w:sz w:val="20"/>
          <w:szCs w:val="20"/>
        </w:rPr>
        <w:t xml:space="preserve">for TeamViewer, </w:t>
      </w:r>
      <w:proofErr w:type="spellStart"/>
      <w:r w:rsidR="001626B5" w:rsidRPr="00A2426E">
        <w:rPr>
          <w:rFonts w:asciiTheme="majorBidi" w:hAnsiTheme="majorBidi" w:cstheme="majorBidi"/>
          <w:sz w:val="20"/>
          <w:szCs w:val="20"/>
        </w:rPr>
        <w:t>nmap</w:t>
      </w:r>
      <w:proofErr w:type="spellEnd"/>
      <w:r w:rsidR="001626B5" w:rsidRPr="00A2426E">
        <w:rPr>
          <w:rFonts w:asciiTheme="majorBidi" w:hAnsiTheme="majorBidi" w:cstheme="majorBidi"/>
          <w:sz w:val="20"/>
          <w:szCs w:val="20"/>
        </w:rPr>
        <w:t>, and ping, a dynamic environment can be created to</w:t>
      </w:r>
      <w:r w:rsidR="001626B5" w:rsidRPr="00A2426E">
        <w:rPr>
          <w:rFonts w:asciiTheme="majorBidi" w:hAnsiTheme="majorBidi" w:cstheme="majorBidi" w:hint="cs"/>
          <w:sz w:val="20"/>
          <w:szCs w:val="20"/>
          <w:rtl/>
        </w:rPr>
        <w:t xml:space="preserve"> </w:t>
      </w:r>
      <w:r w:rsidR="001626B5" w:rsidRPr="00A2426E">
        <w:rPr>
          <w:rFonts w:asciiTheme="majorBidi" w:hAnsiTheme="majorBidi" w:cstheme="majorBidi"/>
          <w:sz w:val="20"/>
          <w:szCs w:val="20"/>
        </w:rPr>
        <w:t xml:space="preserve">adapt to attackers' operations, and logs can be used to gain insight into their attack methods, tactics, and procedures. The authors demonstrated ten honeypot tasks to illustrate that </w:t>
      </w:r>
      <w:proofErr w:type="spellStart"/>
      <w:r w:rsidR="001626B5" w:rsidRPr="00A2426E">
        <w:rPr>
          <w:rFonts w:asciiTheme="majorBidi" w:hAnsiTheme="majorBidi" w:cstheme="majorBidi"/>
          <w:sz w:val="20"/>
          <w:szCs w:val="20"/>
        </w:rPr>
        <w:t>ChatGPT's</w:t>
      </w:r>
      <w:proofErr w:type="spellEnd"/>
      <w:r w:rsidR="001626B5" w:rsidRPr="00A2426E">
        <w:rPr>
          <w:rFonts w:asciiTheme="majorBidi" w:hAnsiTheme="majorBidi" w:cstheme="majorBidi"/>
          <w:sz w:val="20"/>
          <w:szCs w:val="20"/>
        </w:rPr>
        <w:t xml:space="preserve"> interface not only provides sufficient API memory to execute previous commands without defaulting to repetitive introductory tasks but also offers a responsive welcome program that maintains attackers' interest in multiple queries.</w:t>
      </w:r>
      <w:r w:rsidR="001626B5" w:rsidRPr="00A2426E">
        <w:rPr>
          <w:rFonts w:asciiTheme="majorBidi" w:hAnsiTheme="majorBidi" w:cstheme="majorBidi"/>
          <w:sz w:val="20"/>
          <w:szCs w:val="20"/>
        </w:rPr>
        <w:br/>
      </w:r>
      <w:r w:rsidR="00570B86" w:rsidRPr="00A2426E">
        <w:rPr>
          <w:rFonts w:asciiTheme="majorBidi" w:hAnsiTheme="majorBidi" w:cstheme="majorBidi"/>
          <w:sz w:val="20"/>
          <w:szCs w:val="20"/>
        </w:rPr>
        <w:t>The article [1</w:t>
      </w:r>
      <w:r w:rsidR="00C10F21" w:rsidRPr="00A2426E">
        <w:rPr>
          <w:rFonts w:asciiTheme="majorBidi" w:hAnsiTheme="majorBidi" w:cstheme="majorBidi"/>
          <w:sz w:val="20"/>
          <w:szCs w:val="20"/>
        </w:rPr>
        <w:t>6</w:t>
      </w:r>
      <w:r w:rsidR="00570B86" w:rsidRPr="00A2426E">
        <w:rPr>
          <w:rFonts w:asciiTheme="majorBidi" w:hAnsiTheme="majorBidi" w:cstheme="majorBidi"/>
          <w:sz w:val="20"/>
          <w:szCs w:val="20"/>
        </w:rPr>
        <w:t>] contributed to presenting the most important practices and</w:t>
      </w:r>
      <w:r w:rsidR="005B7740" w:rsidRPr="00A2426E">
        <w:rPr>
          <w:rFonts w:asciiTheme="majorBidi" w:hAnsiTheme="majorBidi" w:cstheme="majorBidi"/>
          <w:sz w:val="20"/>
          <w:szCs w:val="20"/>
        </w:rPr>
        <w:t xml:space="preserve"> </w:t>
      </w:r>
      <w:r w:rsidR="00570B86" w:rsidRPr="00A2426E">
        <w:rPr>
          <w:rFonts w:asciiTheme="majorBidi" w:hAnsiTheme="majorBidi" w:cstheme="majorBidi"/>
          <w:sz w:val="20"/>
          <w:szCs w:val="20"/>
        </w:rPr>
        <w:t>procedures that must be taken into account in their performance to protect the digital environment from cyber-attacks.</w:t>
      </w:r>
      <w:r w:rsidR="008516CF" w:rsidRPr="00A2426E">
        <w:rPr>
          <w:rFonts w:asciiTheme="majorBidi" w:hAnsiTheme="majorBidi" w:cstheme="majorBidi"/>
          <w:sz w:val="20"/>
          <w:szCs w:val="20"/>
        </w:rPr>
        <w:t xml:space="preserve"> </w:t>
      </w:r>
      <w:r w:rsidR="00570B86" w:rsidRPr="00A2426E">
        <w:rPr>
          <w:rFonts w:asciiTheme="majorBidi" w:hAnsiTheme="majorBidi" w:cstheme="majorBidi"/>
          <w:sz w:val="20"/>
          <w:szCs w:val="20"/>
        </w:rPr>
        <w:t>Modern methods must be utilized to improve the mechanisms operated by companies while educating employees about</w:t>
      </w:r>
      <w:r w:rsidR="008A2DF1" w:rsidRPr="00A2426E">
        <w:rPr>
          <w:rFonts w:asciiTheme="majorBidi" w:hAnsiTheme="majorBidi" w:cstheme="majorBidi"/>
          <w:sz w:val="20"/>
          <w:szCs w:val="20"/>
        </w:rPr>
        <w:t xml:space="preserve"> </w:t>
      </w:r>
      <w:r w:rsidR="00570B86" w:rsidRPr="00A2426E">
        <w:rPr>
          <w:rFonts w:asciiTheme="majorBidi" w:hAnsiTheme="majorBidi" w:cstheme="majorBidi"/>
          <w:sz w:val="20"/>
          <w:szCs w:val="20"/>
        </w:rPr>
        <w:t>the seriousness and threats of cyberspace.</w:t>
      </w:r>
      <w:r w:rsidR="007F48AF" w:rsidRPr="00A2426E">
        <w:rPr>
          <w:rFonts w:asciiTheme="majorBidi" w:hAnsiTheme="majorBidi" w:cstheme="majorBidi"/>
          <w:sz w:val="20"/>
          <w:szCs w:val="20"/>
        </w:rPr>
        <w:t xml:space="preserve"> And</w:t>
      </w:r>
      <w:r w:rsidR="00D41835" w:rsidRPr="00A2426E">
        <w:rPr>
          <w:rFonts w:asciiTheme="majorBidi" w:hAnsiTheme="majorBidi" w:cstheme="majorBidi" w:hint="cs"/>
          <w:sz w:val="20"/>
          <w:szCs w:val="20"/>
          <w:rtl/>
        </w:rPr>
        <w:t xml:space="preserve"> </w:t>
      </w:r>
      <w:r w:rsidR="00D41835" w:rsidRPr="00A2426E">
        <w:rPr>
          <w:rFonts w:asciiTheme="majorBidi" w:hAnsiTheme="majorBidi" w:cstheme="majorBidi"/>
          <w:sz w:val="20"/>
          <w:szCs w:val="20"/>
        </w:rPr>
        <w:t>[1</w:t>
      </w:r>
      <w:r w:rsidR="005F39CB" w:rsidRPr="00A2426E">
        <w:rPr>
          <w:rFonts w:asciiTheme="majorBidi" w:hAnsiTheme="majorBidi" w:cstheme="majorBidi" w:hint="cs"/>
          <w:sz w:val="20"/>
          <w:szCs w:val="20"/>
          <w:rtl/>
        </w:rPr>
        <w:t>7</w:t>
      </w:r>
      <w:r w:rsidR="00D41835" w:rsidRPr="00A2426E">
        <w:rPr>
          <w:rFonts w:asciiTheme="majorBidi" w:hAnsiTheme="majorBidi" w:cstheme="majorBidi"/>
          <w:sz w:val="20"/>
          <w:szCs w:val="20"/>
        </w:rPr>
        <w:t>] how easily ChatGPT could be misused and concluded that this AI might pass the courses required for a university degree. [1</w:t>
      </w:r>
      <w:r w:rsidR="00D42061" w:rsidRPr="00A2426E">
        <w:rPr>
          <w:rFonts w:asciiTheme="majorBidi" w:hAnsiTheme="majorBidi" w:cstheme="majorBidi" w:hint="cs"/>
          <w:sz w:val="20"/>
          <w:szCs w:val="20"/>
          <w:rtl/>
        </w:rPr>
        <w:t>0</w:t>
      </w:r>
      <w:r w:rsidR="00D41835" w:rsidRPr="00A2426E">
        <w:rPr>
          <w:rFonts w:asciiTheme="majorBidi" w:hAnsiTheme="majorBidi" w:cstheme="majorBidi"/>
          <w:sz w:val="20"/>
          <w:szCs w:val="20"/>
        </w:rPr>
        <w:t>] found that ChatGPT is able to provide correct or partially correct answers to 55.6% of questions. Moreover, ChatGPT is a poor judge of its own correctness: its confidence has little bearing on the correctness of its response.</w:t>
      </w:r>
      <w:r w:rsidR="00B702C3" w:rsidRPr="00A2426E">
        <w:rPr>
          <w:rFonts w:asciiTheme="majorBidi" w:hAnsiTheme="majorBidi" w:cstheme="majorBidi"/>
          <w:sz w:val="20"/>
          <w:szCs w:val="20"/>
          <w:lang w:bidi="ar-AE"/>
        </w:rPr>
        <w:t xml:space="preserve"> What was valuable on</w:t>
      </w:r>
      <w:r w:rsidR="00D41835" w:rsidRPr="00A2426E">
        <w:rPr>
          <w:rFonts w:asciiTheme="majorBidi" w:hAnsiTheme="majorBidi" w:cstheme="majorBidi"/>
          <w:sz w:val="20"/>
          <w:szCs w:val="20"/>
        </w:rPr>
        <w:t xml:space="preserve"> [</w:t>
      </w:r>
      <w:r w:rsidR="00AA5C64" w:rsidRPr="00A2426E">
        <w:rPr>
          <w:rFonts w:asciiTheme="majorBidi" w:hAnsiTheme="majorBidi" w:cstheme="majorBidi" w:hint="cs"/>
          <w:sz w:val="20"/>
          <w:szCs w:val="20"/>
          <w:rtl/>
        </w:rPr>
        <w:t>6</w:t>
      </w:r>
      <w:r w:rsidR="00D41835" w:rsidRPr="00A2426E">
        <w:rPr>
          <w:rFonts w:asciiTheme="majorBidi" w:hAnsiTheme="majorBidi" w:cstheme="majorBidi"/>
          <w:sz w:val="20"/>
          <w:szCs w:val="20"/>
        </w:rPr>
        <w:t>]</w:t>
      </w:r>
      <w:r w:rsidR="00B702C3" w:rsidRPr="00A2426E">
        <w:rPr>
          <w:rFonts w:asciiTheme="majorBidi" w:hAnsiTheme="majorBidi" w:cstheme="majorBidi"/>
          <w:sz w:val="20"/>
          <w:szCs w:val="20"/>
        </w:rPr>
        <w:t xml:space="preserve"> has</w:t>
      </w:r>
      <w:r w:rsidR="00D41835" w:rsidRPr="00A2426E">
        <w:rPr>
          <w:rFonts w:asciiTheme="majorBidi" w:hAnsiTheme="majorBidi" w:cstheme="majorBidi"/>
          <w:sz w:val="20"/>
          <w:szCs w:val="20"/>
        </w:rPr>
        <w:t xml:space="preserve"> presented a CS threat and vulnerability assessment methodology based on ML Natural Language Processing approaches, specifically developed with the purpose of securing the HCII and, more in general, of the whole healthcare ecosystem and its supply chains.</w:t>
      </w:r>
      <w:r w:rsidR="005D5322">
        <w:rPr>
          <w:rFonts w:asciiTheme="majorBidi" w:hAnsiTheme="majorBidi" w:cstheme="majorBidi"/>
          <w:sz w:val="20"/>
          <w:szCs w:val="20"/>
        </w:rPr>
        <w:t xml:space="preserve"> The</w:t>
      </w:r>
      <w:r w:rsidR="00D41835" w:rsidRPr="00A2426E">
        <w:rPr>
          <w:rFonts w:asciiTheme="majorBidi" w:hAnsiTheme="majorBidi" w:cstheme="majorBidi"/>
          <w:sz w:val="20"/>
          <w:szCs w:val="20"/>
        </w:rPr>
        <w:t xml:space="preserve"> survey of ChatGPT and GPT-4,state of the art large language models (LLM) from the GPT series, and their prospective applications across diverse domains</w:t>
      </w:r>
      <w:r w:rsidR="005D5322">
        <w:rPr>
          <w:rFonts w:asciiTheme="majorBidi" w:hAnsiTheme="majorBidi" w:cstheme="majorBidi"/>
          <w:sz w:val="20"/>
          <w:szCs w:val="20"/>
        </w:rPr>
        <w:t xml:space="preserve"> </w:t>
      </w:r>
      <w:r w:rsidR="005D5322" w:rsidRPr="00A2426E">
        <w:rPr>
          <w:rFonts w:asciiTheme="majorBidi" w:hAnsiTheme="majorBidi" w:cstheme="majorBidi"/>
          <w:sz w:val="20"/>
          <w:szCs w:val="20"/>
        </w:rPr>
        <w:t>[22]</w:t>
      </w:r>
      <w:r w:rsidR="00D41835" w:rsidRPr="00A2426E">
        <w:rPr>
          <w:rFonts w:asciiTheme="majorBidi" w:hAnsiTheme="majorBidi" w:cstheme="majorBidi"/>
          <w:sz w:val="20"/>
          <w:szCs w:val="20"/>
        </w:rPr>
        <w:t>. Indeed, key innovations such as largescale pretraining that captures knowledge across the entire world wide web, instruction finetuning and Reinforcement Learning from Human Feedback (RLHF) have played significant roles in enhancing LLMs’ adaptability and performance.</w:t>
      </w:r>
      <w:r w:rsidR="0030281C" w:rsidRPr="00A2426E">
        <w:rPr>
          <w:rFonts w:asciiTheme="majorBidi" w:hAnsiTheme="majorBidi" w:cstheme="majorBidi" w:hint="cs"/>
          <w:sz w:val="20"/>
          <w:szCs w:val="20"/>
          <w:rtl/>
        </w:rPr>
        <w:t xml:space="preserve"> </w:t>
      </w:r>
    </w:p>
    <w:p w14:paraId="2EA5AF1E" w14:textId="2820C556" w:rsidR="00B4524E" w:rsidRPr="00A2426E" w:rsidRDefault="0079556E" w:rsidP="004F1B13">
      <w:pPr>
        <w:pStyle w:val="NormalWeb"/>
        <w:spacing w:before="0" w:beforeAutospacing="0" w:after="0" w:afterAutospacing="0"/>
        <w:rPr>
          <w:sz w:val="20"/>
          <w:szCs w:val="20"/>
        </w:rPr>
      </w:pPr>
      <w:r w:rsidRPr="00A2426E">
        <w:rPr>
          <w:sz w:val="20"/>
          <w:szCs w:val="20"/>
        </w:rPr>
        <w:t>Overall, these studies demonstrate the potential of ChatGPT in enhancing cybersecurity education and training through personalized and interactive learning experiences. However, further research is needed to explore the effectiveness of ChatGPT in different learning contexts and to address challenges such as data privacy and security in NLP-based systems.</w:t>
      </w:r>
    </w:p>
    <w:p w14:paraId="5CA9FB8C" w14:textId="70A76D3C" w:rsidR="004F1B13" w:rsidRPr="00A2426E" w:rsidRDefault="004F1B13" w:rsidP="004F1B13">
      <w:pPr>
        <w:pStyle w:val="NormalWeb"/>
        <w:spacing w:before="0" w:beforeAutospacing="0" w:after="0" w:afterAutospacing="0"/>
        <w:rPr>
          <w:sz w:val="20"/>
          <w:szCs w:val="20"/>
        </w:rPr>
      </w:pPr>
    </w:p>
    <w:p w14:paraId="04CE1DF5" w14:textId="62169007" w:rsidR="00B4524E" w:rsidRPr="00AC6A37" w:rsidRDefault="006A15D5" w:rsidP="00AC6A37">
      <w:pPr>
        <w:pStyle w:val="NormalWeb"/>
        <w:spacing w:before="0" w:beforeAutospacing="0" w:after="0" w:afterAutospacing="0"/>
        <w:jc w:val="center"/>
        <w:rPr>
          <w:rFonts w:ascii="NimbusRomNo9L-Regu" w:hAnsi="NimbusRomNo9L-Regu" w:cs="NimbusRomNo9L-Regu"/>
        </w:rPr>
      </w:pPr>
      <w:r>
        <w:rPr>
          <w:noProof/>
          <w:sz w:val="20"/>
          <w:szCs w:val="20"/>
        </w:rPr>
        <w:drawing>
          <wp:anchor distT="0" distB="0" distL="114300" distR="114300" simplePos="0" relativeHeight="251671552" behindDoc="0" locked="0" layoutInCell="1" allowOverlap="1" wp14:anchorId="74518EE2" wp14:editId="50E0DD3E">
            <wp:simplePos x="0" y="0"/>
            <wp:positionH relativeFrom="margin">
              <wp:posOffset>4757420</wp:posOffset>
            </wp:positionH>
            <wp:positionV relativeFrom="paragraph">
              <wp:posOffset>358775</wp:posOffset>
            </wp:positionV>
            <wp:extent cx="626091" cy="495298"/>
            <wp:effectExtent l="0" t="0" r="3175" b="635"/>
            <wp:wrapTopAndBottom/>
            <wp:docPr id="1358936432" name="Picture 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936432" name="Picture 1">
                      <a:hlinkClick r:id="rId18"/>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26091" cy="49529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524E" w:rsidRPr="00A2426E">
        <w:rPr>
          <w:rFonts w:ascii="NimbusRomNo9L-Regu" w:hAnsi="NimbusRomNo9L-Regu" w:cs="NimbusRomNo9L-Regu"/>
        </w:rPr>
        <w:t xml:space="preserve">Table 1: </w:t>
      </w:r>
      <w:r w:rsidR="00825A9E" w:rsidRPr="00A2426E">
        <w:rPr>
          <w:rFonts w:ascii="NimbusRomNo9L-Regu" w:hAnsi="NimbusRomNo9L-Regu" w:cs="NimbusRomNo9L-Regu"/>
        </w:rPr>
        <w:t>Related Work Summary</w:t>
      </w:r>
    </w:p>
    <w:p w14:paraId="79A3AED2" w14:textId="6569135F" w:rsidR="00F5505F" w:rsidRPr="00A2426E" w:rsidRDefault="00724699" w:rsidP="00F5505F">
      <w:pPr>
        <w:pStyle w:val="Heading1"/>
        <w:rPr>
          <w:rtl/>
        </w:rPr>
      </w:pPr>
      <w:r w:rsidRPr="00A2426E">
        <w:t xml:space="preserve">Methodology </w:t>
      </w:r>
    </w:p>
    <w:p w14:paraId="58F2D4E9" w14:textId="77777777" w:rsidR="00F5505F" w:rsidRPr="00A2426E" w:rsidRDefault="00F5505F" w:rsidP="00F5505F"/>
    <w:p w14:paraId="3D5447D3" w14:textId="0EE98682" w:rsidR="00724699" w:rsidRPr="00A2426E" w:rsidRDefault="00724699" w:rsidP="00724699">
      <w:pPr>
        <w:pStyle w:val="ListParagraph"/>
        <w:numPr>
          <w:ilvl w:val="0"/>
          <w:numId w:val="21"/>
        </w:numPr>
      </w:pPr>
      <w:r w:rsidRPr="00A2426E">
        <w:t xml:space="preserve">Problem </w:t>
      </w:r>
      <w:r w:rsidR="00AE3AAA">
        <w:t>S</w:t>
      </w:r>
      <w:r w:rsidRPr="00A2426E">
        <w:t>tatement</w:t>
      </w:r>
    </w:p>
    <w:p w14:paraId="0B826563" w14:textId="77777777" w:rsidR="00566B95" w:rsidRPr="00A2426E" w:rsidRDefault="00566B95" w:rsidP="00566B95">
      <w:pPr>
        <w:pStyle w:val="ListParagraph"/>
      </w:pPr>
    </w:p>
    <w:p w14:paraId="4E55EF8E" w14:textId="17DE3F80" w:rsidR="00F5505F" w:rsidRPr="00A2426E" w:rsidRDefault="00566B95" w:rsidP="004F7CA3">
      <w:pPr>
        <w:pStyle w:val="ListParagraph"/>
        <w:rPr>
          <w:rtl/>
        </w:rPr>
      </w:pPr>
      <w:r w:rsidRPr="00A2426E">
        <w:t xml:space="preserve">The introduction of AI-enabled learning technologies like ChatGPT offers a chance to overcome these constraints by offering tailored and interactive </w:t>
      </w:r>
      <w:r w:rsidRPr="00A2426E">
        <w:lastRenderedPageBreak/>
        <w:t>learning experiences. Despite the potential benefits of incorporating AI-enabled learning tools into cybersecurity education, it is uncertain if they are helpful in enhancing learners' knowledge, abilities, attitudes, perceptions, and behavior regarding cybersecurity and data privacy.</w:t>
      </w:r>
    </w:p>
    <w:p w14:paraId="49B3FE05" w14:textId="77777777" w:rsidR="00F5505F" w:rsidRPr="00A2426E" w:rsidRDefault="00F5505F" w:rsidP="004F7CA3">
      <w:pPr>
        <w:pStyle w:val="ListParagraph"/>
        <w:rPr>
          <w:rtl/>
        </w:rPr>
      </w:pPr>
    </w:p>
    <w:p w14:paraId="47C4CAB2" w14:textId="73BEF9C5" w:rsidR="00370437" w:rsidRPr="00A2426E" w:rsidRDefault="00343502" w:rsidP="004F7CA3">
      <w:pPr>
        <w:pStyle w:val="ListParagraph"/>
        <w:rPr>
          <w:rtl/>
        </w:rPr>
      </w:pPr>
      <w:r w:rsidRPr="00A2426E">
        <w:t xml:space="preserve">Proposed </w:t>
      </w:r>
      <w:r w:rsidR="00AA0829">
        <w:t>S</w:t>
      </w:r>
      <w:r w:rsidRPr="00A2426E">
        <w:t xml:space="preserve">olution: </w:t>
      </w:r>
      <w:r w:rsidRPr="00A2426E">
        <w:br/>
      </w:r>
      <w:r w:rsidR="00566B95" w:rsidRPr="00A2426E">
        <w:t>As a result, the purpose of this study is to investigate the influence of ChatGPT on learners' cybersecurity knowledge, skills, attitudes, perceptions, and behavior. The study will provide insights into the potential of AI-enabled learning tools in</w:t>
      </w:r>
      <w:r w:rsidR="00566B95" w:rsidRPr="00A2426E">
        <w:rPr>
          <w:rFonts w:hint="cs"/>
          <w:rtl/>
        </w:rPr>
        <w:t xml:space="preserve"> </w:t>
      </w:r>
      <w:r w:rsidR="00566B95" w:rsidRPr="00A2426E">
        <w:t>cybersecurity education and contribute to the development of effective and efficient cybersecurity education strategies. in order to better understand the problems and opportunities of AI-enabled learning in cybersecurity education.</w:t>
      </w:r>
    </w:p>
    <w:p w14:paraId="53CC09E1" w14:textId="77777777" w:rsidR="00566B95" w:rsidRPr="00A2426E" w:rsidRDefault="00566B95" w:rsidP="004F7CA3">
      <w:pPr>
        <w:pStyle w:val="ListParagraph"/>
        <w:rPr>
          <w:lang w:bidi="ar-JO"/>
        </w:rPr>
      </w:pPr>
    </w:p>
    <w:p w14:paraId="654BD9D8" w14:textId="77777777" w:rsidR="00174206" w:rsidRDefault="00724699" w:rsidP="00D95F70">
      <w:pPr>
        <w:pStyle w:val="ListParagraph"/>
        <w:numPr>
          <w:ilvl w:val="0"/>
          <w:numId w:val="21"/>
        </w:numPr>
      </w:pPr>
      <w:r w:rsidRPr="00A2426E">
        <w:t>Research Question(s)</w:t>
      </w:r>
    </w:p>
    <w:p w14:paraId="3B1E0D03" w14:textId="1C0ACC49" w:rsidR="00D95F70" w:rsidRDefault="00724699" w:rsidP="00174206">
      <w:pPr>
        <w:pStyle w:val="ListParagraph"/>
      </w:pPr>
      <w:r w:rsidRPr="00A2426E">
        <w:t xml:space="preserve"> </w:t>
      </w:r>
    </w:p>
    <w:p w14:paraId="0AE5F6CC" w14:textId="77777777" w:rsidR="00D95F70" w:rsidRDefault="00D95F70" w:rsidP="00D95F70">
      <w:pPr>
        <w:pStyle w:val="ListParagraph"/>
        <w:numPr>
          <w:ilvl w:val="0"/>
          <w:numId w:val="24"/>
        </w:numPr>
        <w:spacing w:before="100" w:beforeAutospacing="1" w:after="100" w:afterAutospacing="1"/>
      </w:pPr>
      <w:r w:rsidRPr="00470EDC">
        <w:t>Can Chat GPT evolve to be fully relied upon in cybersecurity education?</w:t>
      </w:r>
    </w:p>
    <w:p w14:paraId="30D48312" w14:textId="77777777" w:rsidR="00D95F70" w:rsidRDefault="00D95F70" w:rsidP="00D95F70">
      <w:pPr>
        <w:pStyle w:val="ListParagraph"/>
        <w:spacing w:before="100" w:beforeAutospacing="1" w:after="100" w:afterAutospacing="1"/>
        <w:ind w:left="1080"/>
      </w:pPr>
    </w:p>
    <w:p w14:paraId="527833BC" w14:textId="296191E0" w:rsidR="009511A0" w:rsidRDefault="00297064" w:rsidP="009511A0">
      <w:pPr>
        <w:pStyle w:val="ListParagraph"/>
        <w:numPr>
          <w:ilvl w:val="0"/>
          <w:numId w:val="24"/>
        </w:numPr>
        <w:spacing w:before="100" w:beforeAutospacing="1" w:after="100" w:afterAutospacing="1"/>
      </w:pPr>
      <w:r>
        <w:t>Is</w:t>
      </w:r>
      <w:r w:rsidR="009511A0">
        <w:t xml:space="preserve"> </w:t>
      </w:r>
      <w:r>
        <w:t>t</w:t>
      </w:r>
      <w:r w:rsidR="009511A0">
        <w:t>here a significant difference in the effectiveness of cybersecurity education between learners who use AI-enabled learning tools (e.g., ChatGPT) and learners who do</w:t>
      </w:r>
      <w:r>
        <w:t xml:space="preserve"> </w:t>
      </w:r>
      <w:r w:rsidR="009511A0">
        <w:t>not use such tools?</w:t>
      </w:r>
    </w:p>
    <w:p w14:paraId="1D3FE1BA" w14:textId="77777777" w:rsidR="008F6A18" w:rsidRDefault="008F6A18" w:rsidP="008F6A18">
      <w:pPr>
        <w:pStyle w:val="ListParagraph"/>
        <w:spacing w:before="100" w:beforeAutospacing="1" w:after="100" w:afterAutospacing="1"/>
        <w:ind w:left="1080"/>
      </w:pPr>
    </w:p>
    <w:p w14:paraId="39560576" w14:textId="6BF74038" w:rsidR="00297064" w:rsidRDefault="00297064" w:rsidP="00D95F70">
      <w:pPr>
        <w:pStyle w:val="ListParagraph"/>
        <w:numPr>
          <w:ilvl w:val="0"/>
          <w:numId w:val="24"/>
        </w:numPr>
        <w:spacing w:before="100" w:beforeAutospacing="1" w:after="100" w:afterAutospacing="1"/>
      </w:pPr>
      <w:r>
        <w:t>D</w:t>
      </w:r>
      <w:r w:rsidR="009511A0">
        <w:t xml:space="preserve">oes </w:t>
      </w:r>
      <w:r>
        <w:t>t</w:t>
      </w:r>
      <w:r w:rsidR="009511A0">
        <w:t>he use of AI-enabled learning tools (e.g., ChatGPT) affect learners attitudes and perceptions towards cybersecurity and data privacy?</w:t>
      </w:r>
    </w:p>
    <w:p w14:paraId="1DDCC3F3" w14:textId="77777777" w:rsidR="00297064" w:rsidRPr="00A2426E" w:rsidRDefault="00297064" w:rsidP="00297064">
      <w:pPr>
        <w:pStyle w:val="ListParagraph"/>
        <w:spacing w:before="100" w:beforeAutospacing="1" w:after="100" w:afterAutospacing="1"/>
        <w:ind w:left="1080"/>
      </w:pPr>
    </w:p>
    <w:p w14:paraId="4A6381C3" w14:textId="77777777" w:rsidR="00C7232F" w:rsidRPr="00A2426E" w:rsidRDefault="00724699" w:rsidP="00C7232F">
      <w:pPr>
        <w:pStyle w:val="ListParagraph"/>
        <w:numPr>
          <w:ilvl w:val="0"/>
          <w:numId w:val="21"/>
        </w:numPr>
      </w:pPr>
      <w:r w:rsidRPr="00A2426E">
        <w:t>Hypotheses</w:t>
      </w:r>
    </w:p>
    <w:p w14:paraId="581399E1" w14:textId="77777777" w:rsidR="00C7232F" w:rsidRPr="00A2426E" w:rsidRDefault="00C7232F" w:rsidP="00C7232F">
      <w:pPr>
        <w:pStyle w:val="ListParagraph"/>
        <w:rPr>
          <w:rtl/>
        </w:rPr>
      </w:pPr>
    </w:p>
    <w:p w14:paraId="1CA3C8F9" w14:textId="77777777" w:rsidR="00C86A3A" w:rsidRDefault="00C86A3A" w:rsidP="00094D3A">
      <w:pPr>
        <w:pStyle w:val="ListParagraph"/>
        <w:rPr>
          <w:rtl/>
        </w:rPr>
      </w:pPr>
      <w:r w:rsidRPr="00C86A3A">
        <w:t>The following hypotheses are proposed for investigation:</w:t>
      </w:r>
    </w:p>
    <w:p w14:paraId="2E3BACC0" w14:textId="77777777" w:rsidR="004E1046" w:rsidRDefault="004E1046" w:rsidP="00094D3A">
      <w:pPr>
        <w:pStyle w:val="ListParagraph"/>
        <w:rPr>
          <w:rtl/>
        </w:rPr>
      </w:pPr>
    </w:p>
    <w:p w14:paraId="7E004257" w14:textId="37C76665" w:rsidR="004E1046" w:rsidRDefault="004E1046" w:rsidP="004E1046">
      <w:pPr>
        <w:pStyle w:val="ListParagraph"/>
      </w:pPr>
      <w:r w:rsidRPr="00A2426E">
        <w:t>H</w:t>
      </w:r>
      <w:r w:rsidRPr="00A2426E">
        <w:rPr>
          <w:rFonts w:hint="cs"/>
          <w:sz w:val="10"/>
          <w:szCs w:val="10"/>
          <w:rtl/>
        </w:rPr>
        <w:t>0</w:t>
      </w:r>
      <w:r w:rsidRPr="00A2426E">
        <w:t xml:space="preserve">: </w:t>
      </w:r>
      <w:r w:rsidR="0056572F">
        <w:t>ChatGPT</w:t>
      </w:r>
      <w:r w:rsidRPr="00A2426E">
        <w:t xml:space="preserve"> will evolve to the point where they are fully relied upon for cyber security education?</w:t>
      </w:r>
    </w:p>
    <w:p w14:paraId="7FF1C4C7" w14:textId="7916FE66" w:rsidR="0056572F" w:rsidRDefault="0056572F" w:rsidP="004E1046">
      <w:pPr>
        <w:pStyle w:val="ListParagraph"/>
      </w:pPr>
    </w:p>
    <w:p w14:paraId="022A95DB" w14:textId="44C6EBC1" w:rsidR="0056572F" w:rsidRDefault="0056572F" w:rsidP="0056572F">
      <w:pPr>
        <w:pStyle w:val="ListParagraph"/>
        <w:rPr>
          <w:rtl/>
        </w:rPr>
      </w:pPr>
      <w:r>
        <w:t xml:space="preserve">H1: ChatGPT </w:t>
      </w:r>
      <w:r w:rsidRPr="00A2426E">
        <w:t>will</w:t>
      </w:r>
      <w:r>
        <w:t xml:space="preserve"> not</w:t>
      </w:r>
      <w:r w:rsidRPr="00A2426E">
        <w:t xml:space="preserve"> evolve to the point where they are fully relied upon for cyber security education?</w:t>
      </w:r>
    </w:p>
    <w:p w14:paraId="526AE74A" w14:textId="77777777" w:rsidR="004E1046" w:rsidRDefault="004E1046" w:rsidP="00094D3A">
      <w:pPr>
        <w:pStyle w:val="ListParagraph"/>
      </w:pPr>
    </w:p>
    <w:p w14:paraId="6BF68B98" w14:textId="23C06615" w:rsidR="00094D3A" w:rsidRDefault="00094D3A" w:rsidP="00094D3A">
      <w:pPr>
        <w:pStyle w:val="ListParagraph"/>
      </w:pPr>
      <w:r>
        <w:t>H</w:t>
      </w:r>
      <w:r w:rsidR="00470EDC" w:rsidRPr="00A2426E">
        <w:rPr>
          <w:rFonts w:hint="cs"/>
          <w:sz w:val="10"/>
          <w:szCs w:val="10"/>
          <w:rtl/>
        </w:rPr>
        <w:t>0</w:t>
      </w:r>
      <w:r>
        <w:t>: There is a significant difference in the effectiveness of cybersecurity education between learners who use AI-enabled learning tools (e.g., ChatGPT) and learners who do not use such tools.</w:t>
      </w:r>
    </w:p>
    <w:p w14:paraId="6C5625AD" w14:textId="77777777" w:rsidR="00094D3A" w:rsidRDefault="00094D3A" w:rsidP="00094D3A">
      <w:pPr>
        <w:pStyle w:val="ListParagraph"/>
      </w:pPr>
    </w:p>
    <w:p w14:paraId="3FF04792" w14:textId="77777777" w:rsidR="00094D3A" w:rsidRDefault="00094D3A" w:rsidP="00094D3A">
      <w:pPr>
        <w:pStyle w:val="ListParagraph"/>
      </w:pPr>
      <w:r>
        <w:t>H1: There is no a significant difference in the effectiveness of cybersecurity education between learners who use AI-enabled learning tools (e.g., ChatGPT) and learners who do not use such tools.</w:t>
      </w:r>
    </w:p>
    <w:p w14:paraId="312FC6C1" w14:textId="77777777" w:rsidR="00094D3A" w:rsidRDefault="00094D3A" w:rsidP="00704353"/>
    <w:p w14:paraId="10E8A711" w14:textId="3060D968" w:rsidR="00094D3A" w:rsidRDefault="00094D3A" w:rsidP="0064457B">
      <w:pPr>
        <w:pStyle w:val="ListParagraph"/>
      </w:pPr>
      <w:r>
        <w:t>H</w:t>
      </w:r>
      <w:r w:rsidR="00470EDC" w:rsidRPr="00A2426E">
        <w:rPr>
          <w:rFonts w:hint="cs"/>
          <w:sz w:val="10"/>
          <w:szCs w:val="10"/>
          <w:rtl/>
        </w:rPr>
        <w:t>0</w:t>
      </w:r>
      <w:r>
        <w:t>: The use of AI-enabled learning tools (e.g., ChatGPT) does affect learners' attitudes and perceptions towards cybersecurity and data privacy.</w:t>
      </w:r>
    </w:p>
    <w:p w14:paraId="485DFF8E" w14:textId="77777777" w:rsidR="00094D3A" w:rsidRDefault="00094D3A" w:rsidP="00094D3A">
      <w:pPr>
        <w:pStyle w:val="ListParagraph"/>
      </w:pPr>
    </w:p>
    <w:p w14:paraId="56AA0E10" w14:textId="5921D642" w:rsidR="00566B95" w:rsidRDefault="00094D3A" w:rsidP="00094D3A">
      <w:pPr>
        <w:pStyle w:val="ListParagraph"/>
        <w:rPr>
          <w:rtl/>
        </w:rPr>
      </w:pPr>
      <w:r>
        <w:t>H1: The use of AI-enabled learning tools (e.g., ChatGPT) does not affect learners' attitudes and perceptions towards cybersecurity and data privacy.</w:t>
      </w:r>
    </w:p>
    <w:p w14:paraId="36035BBB" w14:textId="77777777" w:rsidR="00470EDC" w:rsidRDefault="00470EDC" w:rsidP="00094D3A">
      <w:pPr>
        <w:pStyle w:val="ListParagraph"/>
        <w:rPr>
          <w:rtl/>
        </w:rPr>
      </w:pPr>
    </w:p>
    <w:p w14:paraId="504B467C" w14:textId="77777777" w:rsidR="00470EDC" w:rsidRDefault="00470EDC" w:rsidP="00094D3A">
      <w:pPr>
        <w:pStyle w:val="ListParagraph"/>
      </w:pPr>
    </w:p>
    <w:p w14:paraId="7325B16E" w14:textId="77777777" w:rsidR="00094D3A" w:rsidRPr="00A2426E" w:rsidRDefault="00094D3A" w:rsidP="00094D3A">
      <w:pPr>
        <w:pStyle w:val="ListParagraph"/>
      </w:pPr>
    </w:p>
    <w:p w14:paraId="4ECFBF6B" w14:textId="2A584A0F" w:rsidR="00724699" w:rsidRPr="00A2426E" w:rsidRDefault="00724699" w:rsidP="00724699">
      <w:pPr>
        <w:pStyle w:val="ListParagraph"/>
        <w:numPr>
          <w:ilvl w:val="0"/>
          <w:numId w:val="21"/>
        </w:numPr>
      </w:pPr>
      <w:r w:rsidRPr="00A2426E">
        <w:t xml:space="preserve">Research </w:t>
      </w:r>
      <w:r w:rsidR="00FA26FE" w:rsidRPr="00A2426E">
        <w:t>Tool</w:t>
      </w:r>
    </w:p>
    <w:p w14:paraId="720366A5" w14:textId="77777777" w:rsidR="001921FE" w:rsidRPr="00A2426E" w:rsidRDefault="001921FE" w:rsidP="001921FE">
      <w:pPr>
        <w:pStyle w:val="ListParagraph"/>
      </w:pPr>
    </w:p>
    <w:p w14:paraId="532F186D" w14:textId="0D2301BA" w:rsidR="00BB4F0F" w:rsidRDefault="00566B95" w:rsidP="00BB4F0F">
      <w:pPr>
        <w:pStyle w:val="ListParagraph"/>
      </w:pPr>
      <w:r w:rsidRPr="00A2426E">
        <w:t>The research employs quantitative and data collection method. The quantitative component involves the use of surveys of ChatGPT in cybersecurity education. survey questions to explore students' experiences, perceptions, and concerns related to using ChatGPT.</w:t>
      </w:r>
    </w:p>
    <w:p w14:paraId="1305FF56" w14:textId="77777777" w:rsidR="000C74C3" w:rsidRPr="00A2426E" w:rsidRDefault="000C74C3" w:rsidP="00BB4F0F">
      <w:pPr>
        <w:pStyle w:val="ListParagraph"/>
        <w:rPr>
          <w:rtl/>
        </w:rPr>
      </w:pPr>
    </w:p>
    <w:p w14:paraId="5BE0D44F" w14:textId="77777777" w:rsidR="00566B95" w:rsidRPr="00A2426E" w:rsidRDefault="00566B95" w:rsidP="00BB4F0F">
      <w:pPr>
        <w:pStyle w:val="ListParagraph"/>
      </w:pPr>
    </w:p>
    <w:p w14:paraId="279D486D" w14:textId="070EC03B" w:rsidR="00384743" w:rsidRPr="00A2426E" w:rsidRDefault="00724699" w:rsidP="00384743">
      <w:pPr>
        <w:pStyle w:val="ListParagraph"/>
        <w:numPr>
          <w:ilvl w:val="0"/>
          <w:numId w:val="21"/>
        </w:numPr>
      </w:pPr>
      <w:r w:rsidRPr="00A2426E">
        <w:t xml:space="preserve">Evaluation Measures </w:t>
      </w:r>
    </w:p>
    <w:p w14:paraId="3098B992" w14:textId="77777777" w:rsidR="001921FE" w:rsidRPr="00A2426E" w:rsidRDefault="001921FE" w:rsidP="001921FE">
      <w:pPr>
        <w:pStyle w:val="ListParagraph"/>
      </w:pPr>
    </w:p>
    <w:p w14:paraId="03877335" w14:textId="77777777" w:rsidR="00BB4F0F" w:rsidRPr="00A2426E" w:rsidRDefault="00BB4F0F" w:rsidP="00BB4F0F">
      <w:pPr>
        <w:pStyle w:val="ListParagraph"/>
      </w:pPr>
      <w:r w:rsidRPr="00A2426E">
        <w:t>The following evaluation measures will be used to assess the effectiveness of ChatGPT for cybersecurity education:</w:t>
      </w:r>
    </w:p>
    <w:p w14:paraId="61CF676E" w14:textId="66582274" w:rsidR="00BB4F0F" w:rsidRPr="00A2426E" w:rsidRDefault="003D7372" w:rsidP="003D7372">
      <w:pPr>
        <w:pStyle w:val="ListParagraph"/>
      </w:pPr>
      <w:r w:rsidRPr="00A2426E">
        <w:t xml:space="preserve">By using </w:t>
      </w:r>
      <w:hyperlink r:id="rId20" w:history="1">
        <w:r w:rsidR="0082070A">
          <w:rPr>
            <w:rStyle w:val="Hyperlink"/>
            <w:color w:val="auto"/>
          </w:rPr>
          <w:t>SPSS</w:t>
        </w:r>
      </w:hyperlink>
      <w:r w:rsidR="00104068" w:rsidRPr="00A2426E">
        <w:t>,</w:t>
      </w:r>
      <w:r w:rsidRPr="00A2426E">
        <w:t xml:space="preserve"> a tool t</w:t>
      </w:r>
      <w:r w:rsidR="00B86C71" w:rsidRPr="00A2426E">
        <w:t>hat</w:t>
      </w:r>
      <w:r w:rsidRPr="00A2426E">
        <w:t xml:space="preserve"> compute</w:t>
      </w:r>
      <w:r w:rsidR="00B86C71" w:rsidRPr="00A2426E">
        <w:t>s</w:t>
      </w:r>
      <w:r w:rsidR="000B2EEA" w:rsidRPr="00A2426E">
        <w:t xml:space="preserve"> </w:t>
      </w:r>
      <w:r w:rsidRPr="00A2426E">
        <w:t>statistical</w:t>
      </w:r>
      <w:r w:rsidR="0082070A">
        <w:t xml:space="preserve"> </w:t>
      </w:r>
      <w:r w:rsidRPr="00A2426E">
        <w:t xml:space="preserve">analyses for many different t tests, F tests, χ2 tests, z tests and some exact tests. </w:t>
      </w:r>
      <w:r w:rsidR="0082070A">
        <w:t>SPSS</w:t>
      </w:r>
      <w:r w:rsidRPr="00A2426E">
        <w:t xml:space="preserve"> can also be used to compute effect sizes and to display graphically the results of power analyses.</w:t>
      </w:r>
    </w:p>
    <w:p w14:paraId="6CBFD075" w14:textId="1C830B8E" w:rsidR="00BB4F0F" w:rsidRPr="00A2426E" w:rsidRDefault="00BB4F0F" w:rsidP="00BB4F0F">
      <w:pPr>
        <w:pStyle w:val="ListParagraph"/>
      </w:pPr>
      <w:r w:rsidRPr="00A2426E">
        <w:t>Measures of engagement with the ChatGPT system during the training, such as the number and duration of conversations and the quality of interactions.</w:t>
      </w:r>
    </w:p>
    <w:p w14:paraId="15AD0F1E" w14:textId="77777777" w:rsidR="00BB4F0F" w:rsidRPr="00A2426E" w:rsidRDefault="00BB4F0F" w:rsidP="00BB4F0F">
      <w:pPr>
        <w:pStyle w:val="ListParagraph"/>
      </w:pPr>
    </w:p>
    <w:p w14:paraId="58DF1DF4" w14:textId="698E7B15" w:rsidR="00550B35" w:rsidRDefault="00BB4F0F" w:rsidP="00550B35">
      <w:pPr>
        <w:pStyle w:val="ListParagraph"/>
      </w:pPr>
      <w:r w:rsidRPr="00A2426E">
        <w:t xml:space="preserve">By using </w:t>
      </w:r>
      <w:r w:rsidR="003D7372" w:rsidRPr="00A2426E">
        <w:t xml:space="preserve">the </w:t>
      </w:r>
      <w:hyperlink r:id="rId21" w:history="1">
        <w:r w:rsidR="003D7372" w:rsidRPr="00A2426E">
          <w:rPr>
            <w:rStyle w:val="Hyperlink"/>
            <w:color w:val="auto"/>
          </w:rPr>
          <w:t>google survey form</w:t>
        </w:r>
      </w:hyperlink>
      <w:r w:rsidRPr="00A2426E">
        <w:t>, th</w:t>
      </w:r>
      <w:r w:rsidR="003D7372" w:rsidRPr="00A2426E">
        <w:t>e statistical results</w:t>
      </w:r>
      <w:r w:rsidRPr="00A2426E">
        <w:t xml:space="preserve"> provide a comprehensive assessment of the effectiveness of ChatGPT for cybersecurity education</w:t>
      </w:r>
      <w:r w:rsidR="00270D19" w:rsidRPr="00A2426E">
        <w:t xml:space="preserve"> and how significant is it</w:t>
      </w:r>
      <w:r w:rsidRPr="00A2426E">
        <w:t>.</w:t>
      </w:r>
    </w:p>
    <w:p w14:paraId="598202DE" w14:textId="2CBC4A76" w:rsidR="00550B35" w:rsidRDefault="00550B35" w:rsidP="00550B35">
      <w:pPr>
        <w:pStyle w:val="Heading1"/>
      </w:pPr>
      <w:r>
        <w:t>Experimental Results</w:t>
      </w:r>
    </w:p>
    <w:p w14:paraId="4E8156B3" w14:textId="11E3B488" w:rsidR="00FF79EC" w:rsidRDefault="00FF79EC" w:rsidP="001408FE">
      <w:pPr>
        <w:ind w:firstLine="202"/>
      </w:pPr>
      <w:r>
        <w:t>This section elaborates the effectiveness of ChatGPT in cybersecurity learning using a google forms</w:t>
      </w:r>
      <w:r w:rsidR="000E03C2">
        <w:t xml:space="preserve"> survey</w:t>
      </w:r>
      <w:r w:rsidR="0071298C">
        <w:t xml:space="preserve"> </w:t>
      </w:r>
      <w:r w:rsidR="000E03C2">
        <w:t xml:space="preserve">questionnaire. </w:t>
      </w:r>
    </w:p>
    <w:p w14:paraId="20334334" w14:textId="777E1BA9" w:rsidR="001408FE" w:rsidRDefault="001408FE" w:rsidP="003E6439">
      <w:pPr>
        <w:ind w:firstLine="202"/>
      </w:pPr>
      <w:r w:rsidRPr="001408FE">
        <w:rPr>
          <w:noProof/>
        </w:rPr>
        <w:drawing>
          <wp:inline distT="0" distB="0" distL="0" distR="0" wp14:anchorId="1E35912A" wp14:editId="0FB4695F">
            <wp:extent cx="3200400" cy="24218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00400" cy="2421890"/>
                    </a:xfrm>
                    <a:prstGeom prst="rect">
                      <a:avLst/>
                    </a:prstGeom>
                  </pic:spPr>
                </pic:pic>
              </a:graphicData>
            </a:graphic>
          </wp:inline>
        </w:drawing>
      </w:r>
    </w:p>
    <w:p w14:paraId="3BF80D3E" w14:textId="609F9AD6" w:rsidR="00BC54D3" w:rsidRDefault="00BC54D3" w:rsidP="00BC54D3">
      <w:pPr>
        <w:ind w:firstLine="202"/>
        <w:jc w:val="center"/>
      </w:pPr>
      <w:r>
        <w:t>Fig. 1: Factors of Questionnaire</w:t>
      </w:r>
    </w:p>
    <w:p w14:paraId="6603F974" w14:textId="77777777" w:rsidR="00BC54D3" w:rsidRDefault="00BC54D3" w:rsidP="00BC54D3">
      <w:pPr>
        <w:ind w:firstLine="202"/>
        <w:jc w:val="center"/>
      </w:pPr>
    </w:p>
    <w:p w14:paraId="53F99AB6" w14:textId="295A6DF6" w:rsidR="001408FE" w:rsidRDefault="001408FE" w:rsidP="0067060E">
      <w:r>
        <w:t>We used 17 questions related with cybersecurity learning on ChatGPT. We</w:t>
      </w:r>
      <w:r w:rsidR="00DA79AE">
        <w:t xml:space="preserve"> </w:t>
      </w:r>
      <w:r>
        <w:t>made a model</w:t>
      </w:r>
      <w:r w:rsidR="00DA79AE">
        <w:t xml:space="preserve"> defines the factors of the questionnaire</w:t>
      </w:r>
      <w:r>
        <w:t xml:space="preserve"> shown in </w:t>
      </w:r>
      <w:r w:rsidR="00DA79AE">
        <w:t>F</w:t>
      </w:r>
      <w:r>
        <w:t>ig.1</w:t>
      </w:r>
      <w:r w:rsidR="00F46CCA">
        <w:t xml:space="preserve"> and</w:t>
      </w:r>
      <w:r>
        <w:t xml:space="preserve"> gathered 83 responses with</w:t>
      </w:r>
      <w:r w:rsidR="00694497">
        <w:t xml:space="preserve"> </w:t>
      </w:r>
      <w:r>
        <w:lastRenderedPageBreak/>
        <w:t>Cronbach alpha test of 0.831 reliability</w:t>
      </w:r>
      <w:r>
        <w:rPr>
          <w:rFonts w:hint="cs"/>
          <w:rtl/>
        </w:rPr>
        <w:t xml:space="preserve"> </w:t>
      </w:r>
      <w:r>
        <w:t>statistic using the below formula (F1), Where (a) is the coefficient alpha, (N) is the number of items, (C) is the</w:t>
      </w:r>
      <w:r w:rsidR="0043372E">
        <w:t xml:space="preserve"> </w:t>
      </w:r>
      <w:r>
        <w:t>covariance between item pairs and (v) is the average</w:t>
      </w:r>
      <w:r w:rsidR="0043372E">
        <w:t xml:space="preserve"> </w:t>
      </w:r>
      <w:r>
        <w:t>covariance.</w:t>
      </w:r>
    </w:p>
    <w:p w14:paraId="47A6BAF1" w14:textId="77777777" w:rsidR="003E6439" w:rsidRDefault="003E6439" w:rsidP="001408FE"/>
    <w:p w14:paraId="07BD4AC6" w14:textId="66F4B957" w:rsidR="003E6439" w:rsidRPr="000F69ED" w:rsidRDefault="003E6439" w:rsidP="000F69ED">
      <w:pPr>
        <w:jc w:val="center"/>
      </w:pPr>
      <w:r w:rsidRPr="000F69ED">
        <w:t xml:space="preserve">F1: </w:t>
      </w:r>
      <w:proofErr w:type="spellStart"/>
      <w:r w:rsidRPr="000F69ED">
        <w:t>Chronbach</w:t>
      </w:r>
      <w:proofErr w:type="spellEnd"/>
      <w:r w:rsidRPr="000F69ED">
        <w:t xml:space="preserve"> alpha formula</w:t>
      </w:r>
    </w:p>
    <w:p w14:paraId="6CC0E2C0" w14:textId="2CD3131D" w:rsidR="00A61C16" w:rsidRPr="00FF79EC" w:rsidRDefault="00A61C16" w:rsidP="003E6439">
      <w:pPr>
        <w:ind w:firstLine="202"/>
        <w:jc w:val="center"/>
      </w:pPr>
      <w:r w:rsidRPr="00A61C16">
        <w:rPr>
          <w:noProof/>
        </w:rPr>
        <w:drawing>
          <wp:inline distT="0" distB="0" distL="0" distR="0" wp14:anchorId="38911960" wp14:editId="2FD2E0B3">
            <wp:extent cx="2286000" cy="27892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33653" cy="284742"/>
                    </a:xfrm>
                    <a:prstGeom prst="rect">
                      <a:avLst/>
                    </a:prstGeom>
                  </pic:spPr>
                </pic:pic>
              </a:graphicData>
            </a:graphic>
          </wp:inline>
        </w:drawing>
      </w:r>
    </w:p>
    <w:p w14:paraId="17BCDD1E" w14:textId="77777777" w:rsidR="003E6439" w:rsidRPr="003E6439" w:rsidRDefault="003E6439" w:rsidP="003E6439">
      <w:pPr>
        <w:jc w:val="center"/>
        <w:rPr>
          <w:b/>
          <w:bCs/>
        </w:rPr>
      </w:pPr>
    </w:p>
    <w:p w14:paraId="278A0D20" w14:textId="3A469773" w:rsidR="00CB2932" w:rsidRDefault="00D577F3" w:rsidP="00CB2932">
      <w:r>
        <w:t>The results were taken from many majors, as shown in Fig.</w:t>
      </w:r>
      <w:r w:rsidR="00D3702C">
        <w:t>2</w:t>
      </w:r>
      <w:r>
        <w:t xml:space="preserve"> The maximum number of the majors selected was cybersecurity.</w:t>
      </w:r>
    </w:p>
    <w:p w14:paraId="209652D2" w14:textId="7968FAA4" w:rsidR="00D577F3" w:rsidRDefault="00F42C33" w:rsidP="00CB2932">
      <w:r w:rsidRPr="00F42C33">
        <w:rPr>
          <w:noProof/>
        </w:rPr>
        <w:drawing>
          <wp:inline distT="0" distB="0" distL="0" distR="0" wp14:anchorId="4B6451B3" wp14:editId="262083B5">
            <wp:extent cx="3658235" cy="1435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60525" cy="1435998"/>
                    </a:xfrm>
                    <a:prstGeom prst="rect">
                      <a:avLst/>
                    </a:prstGeom>
                  </pic:spPr>
                </pic:pic>
              </a:graphicData>
            </a:graphic>
          </wp:inline>
        </w:drawing>
      </w:r>
    </w:p>
    <w:p w14:paraId="694614A5" w14:textId="725751A1" w:rsidR="0099323B" w:rsidRDefault="00B5662B" w:rsidP="0099323B">
      <w:pPr>
        <w:jc w:val="center"/>
        <w:rPr>
          <w:noProof/>
          <w:rtl/>
          <w:lang w:bidi="ar-JO"/>
        </w:rPr>
      </w:pPr>
      <w:r>
        <w:t xml:space="preserve">Fig. </w:t>
      </w:r>
      <w:r w:rsidR="00D3702C">
        <w:t>2</w:t>
      </w:r>
      <w:r>
        <w:t>:</w:t>
      </w:r>
      <w:r w:rsidRPr="00B5662B">
        <w:rPr>
          <w:noProof/>
        </w:rPr>
        <w:t xml:space="preserve"> </w:t>
      </w:r>
      <w:r>
        <w:rPr>
          <w:noProof/>
        </w:rPr>
        <w:t>Count of majors</w:t>
      </w:r>
    </w:p>
    <w:p w14:paraId="6BCC5E05" w14:textId="77777777" w:rsidR="00F42C33" w:rsidRDefault="00F42C33" w:rsidP="0099323B">
      <w:pPr>
        <w:jc w:val="center"/>
        <w:rPr>
          <w:noProof/>
        </w:rPr>
      </w:pPr>
    </w:p>
    <w:p w14:paraId="30E53520" w14:textId="77777777" w:rsidR="00B8655D" w:rsidRDefault="0099323B" w:rsidP="008F75E1">
      <w:pPr>
        <w:jc w:val="center"/>
        <w:rPr>
          <w:noProof/>
        </w:rPr>
      </w:pPr>
      <w:r>
        <w:rPr>
          <w:rStyle w:val="rynqvb"/>
          <w:lang w:val="en"/>
        </w:rPr>
        <w:t>This will increase the reliability of the conclusions</w:t>
      </w:r>
      <w:r>
        <w:rPr>
          <w:rStyle w:val="rynqvb"/>
          <w:rFonts w:hint="cs"/>
          <w:rtl/>
          <w:lang w:val="en"/>
        </w:rPr>
        <w:t xml:space="preserve"> </w:t>
      </w:r>
      <w:r>
        <w:rPr>
          <w:rStyle w:val="rynqvb"/>
        </w:rPr>
        <w:t>due to the number of cybersecurity major participants.</w:t>
      </w:r>
      <w:r>
        <w:rPr>
          <w:noProof/>
        </w:rPr>
        <w:br/>
        <w:t>The most effective questions that provided answers to our hypothesis were taken based on the below figures.</w:t>
      </w:r>
    </w:p>
    <w:p w14:paraId="7DE47B41" w14:textId="7ECA45D0" w:rsidR="008F75E1" w:rsidRDefault="0099323B" w:rsidP="008F75E1">
      <w:pPr>
        <w:jc w:val="center"/>
        <w:rPr>
          <w:noProof/>
        </w:rPr>
      </w:pPr>
      <w:r>
        <w:rPr>
          <w:noProof/>
        </w:rPr>
        <w:br/>
      </w:r>
      <w:r w:rsidR="008F75E1" w:rsidRPr="008F75E1">
        <w:rPr>
          <w:noProof/>
        </w:rPr>
        <w:drawing>
          <wp:inline distT="0" distB="0" distL="0" distR="0" wp14:anchorId="1FF26C47" wp14:editId="03C1E0CF">
            <wp:extent cx="3200400" cy="1416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00400" cy="1416050"/>
                    </a:xfrm>
                    <a:prstGeom prst="rect">
                      <a:avLst/>
                    </a:prstGeom>
                  </pic:spPr>
                </pic:pic>
              </a:graphicData>
            </a:graphic>
          </wp:inline>
        </w:drawing>
      </w:r>
      <w:r w:rsidR="008F75E1">
        <w:rPr>
          <w:lang w:bidi="ar-JO"/>
        </w:rPr>
        <w:t xml:space="preserve">Fig. </w:t>
      </w:r>
      <w:r w:rsidR="002070C2">
        <w:rPr>
          <w:lang w:bidi="ar-JO"/>
        </w:rPr>
        <w:t>3</w:t>
      </w:r>
      <w:r w:rsidR="008F75E1">
        <w:rPr>
          <w:lang w:bidi="ar-JO"/>
        </w:rPr>
        <w:t>:</w:t>
      </w:r>
      <w:r w:rsidR="00ED4D8F">
        <w:rPr>
          <w:lang w:bidi="ar-JO"/>
        </w:rPr>
        <w:t xml:space="preserve"> Using ChatGPT to learn about cybersecurity</w:t>
      </w:r>
    </w:p>
    <w:p w14:paraId="7197D35D" w14:textId="77777777" w:rsidR="008F75E1" w:rsidRDefault="008F75E1" w:rsidP="008F75E1">
      <w:pPr>
        <w:jc w:val="center"/>
      </w:pPr>
    </w:p>
    <w:p w14:paraId="5F1363AE" w14:textId="603E0CEA" w:rsidR="00B5662B" w:rsidRDefault="002070C2" w:rsidP="00CB2932">
      <w:pPr>
        <w:rPr>
          <w:lang w:bidi="ar-JO"/>
        </w:rPr>
      </w:pPr>
      <w:r>
        <w:rPr>
          <w:lang w:bidi="ar-JO"/>
        </w:rPr>
        <w:t>In Fig.3, p</w:t>
      </w:r>
      <w:r w:rsidR="00623D93">
        <w:rPr>
          <w:lang w:bidi="ar-JO"/>
        </w:rPr>
        <w:t xml:space="preserve">articipants confirmed that the presented technology </w:t>
      </w:r>
      <w:r w:rsidR="00C05856">
        <w:rPr>
          <w:lang w:bidi="ar-JO"/>
        </w:rPr>
        <w:t>ChatGPT</w:t>
      </w:r>
      <w:r w:rsidR="00623D93">
        <w:rPr>
          <w:lang w:bidi="ar-JO"/>
        </w:rPr>
        <w:t xml:space="preserve"> is efficient in their learning process. This confirms o</w:t>
      </w:r>
      <w:r w:rsidR="00EF4885">
        <w:rPr>
          <w:lang w:bidi="ar-JO"/>
        </w:rPr>
        <w:t>ur</w:t>
      </w:r>
      <w:r w:rsidR="00623D93">
        <w:rPr>
          <w:lang w:bidi="ar-JO"/>
        </w:rPr>
        <w:t xml:space="preserve"> (</w:t>
      </w:r>
      <w:r w:rsidR="00623D93" w:rsidRPr="00623D93">
        <w:rPr>
          <w:lang w:bidi="ar-JO"/>
        </w:rPr>
        <w:t>RQ1</w:t>
      </w:r>
      <w:r w:rsidR="00623D93">
        <w:rPr>
          <w:lang w:bidi="ar-JO"/>
        </w:rPr>
        <w:t>)</w:t>
      </w:r>
      <w:r w:rsidR="00623D93" w:rsidRPr="00623D93">
        <w:rPr>
          <w:lang w:bidi="ar-JO"/>
        </w:rPr>
        <w:t>.</w:t>
      </w:r>
    </w:p>
    <w:p w14:paraId="2491EA24" w14:textId="77777777" w:rsidR="00D3702C" w:rsidRDefault="00D3702C" w:rsidP="00CB2932">
      <w:pPr>
        <w:rPr>
          <w:rtl/>
          <w:lang w:bidi="ar-JO"/>
        </w:rPr>
      </w:pPr>
    </w:p>
    <w:p w14:paraId="68C4A668" w14:textId="69EE92AD" w:rsidR="006B49E1" w:rsidRDefault="0064457B" w:rsidP="00CB2932">
      <w:pPr>
        <w:rPr>
          <w:lang w:bidi="ar-JO"/>
        </w:rPr>
      </w:pPr>
      <w:r w:rsidRPr="00ED4D8F">
        <w:rPr>
          <w:noProof/>
          <w:lang w:bidi="ar-JO"/>
        </w:rPr>
        <w:drawing>
          <wp:inline distT="0" distB="0" distL="0" distR="0" wp14:anchorId="27172F33" wp14:editId="1A84FCAB">
            <wp:extent cx="3200400" cy="14008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00400" cy="1400810"/>
                    </a:xfrm>
                    <a:prstGeom prst="rect">
                      <a:avLst/>
                    </a:prstGeom>
                  </pic:spPr>
                </pic:pic>
              </a:graphicData>
            </a:graphic>
          </wp:inline>
        </w:drawing>
      </w:r>
    </w:p>
    <w:p w14:paraId="798D15A3" w14:textId="6F34CB19" w:rsidR="0064457B" w:rsidRDefault="0064457B" w:rsidP="0064457B">
      <w:pPr>
        <w:jc w:val="center"/>
        <w:rPr>
          <w:lang w:bidi="ar-JO"/>
        </w:rPr>
      </w:pPr>
      <w:r>
        <w:rPr>
          <w:lang w:bidi="ar-JO"/>
        </w:rPr>
        <w:t xml:space="preserve">Fig. </w:t>
      </w:r>
      <w:r w:rsidR="001A333E">
        <w:rPr>
          <w:lang w:bidi="ar-JO"/>
        </w:rPr>
        <w:t>4</w:t>
      </w:r>
      <w:r>
        <w:rPr>
          <w:lang w:bidi="ar-JO"/>
        </w:rPr>
        <w:t>: ChatGPT trained datasets effectiveness</w:t>
      </w:r>
    </w:p>
    <w:p w14:paraId="3483F9E4" w14:textId="77777777" w:rsidR="0064457B" w:rsidRDefault="0064457B" w:rsidP="0064457B">
      <w:pPr>
        <w:jc w:val="center"/>
        <w:rPr>
          <w:lang w:bidi="ar-JO"/>
        </w:rPr>
      </w:pPr>
    </w:p>
    <w:p w14:paraId="46165F98" w14:textId="31DEA5CA" w:rsidR="0064457B" w:rsidRDefault="0064457B" w:rsidP="0064457B">
      <w:pPr>
        <w:rPr>
          <w:lang w:bidi="ar-JO"/>
        </w:rPr>
      </w:pPr>
      <w:r>
        <w:rPr>
          <w:lang w:bidi="ar-JO"/>
        </w:rPr>
        <w:t xml:space="preserve">The above </w:t>
      </w:r>
      <w:r w:rsidR="00B8655D">
        <w:rPr>
          <w:lang w:bidi="ar-JO"/>
        </w:rPr>
        <w:t>F</w:t>
      </w:r>
      <w:r>
        <w:rPr>
          <w:lang w:bidi="ar-JO"/>
        </w:rPr>
        <w:t>ig.</w:t>
      </w:r>
      <w:r w:rsidR="001A333E">
        <w:rPr>
          <w:lang w:bidi="ar-JO"/>
        </w:rPr>
        <w:t>4</w:t>
      </w:r>
      <w:r>
        <w:rPr>
          <w:lang w:bidi="ar-JO"/>
        </w:rPr>
        <w:t xml:space="preserve"> results a good analysis on the evolve of </w:t>
      </w:r>
      <w:proofErr w:type="spellStart"/>
      <w:r>
        <w:rPr>
          <w:lang w:bidi="ar-JO"/>
        </w:rPr>
        <w:t>ChatGPT’s</w:t>
      </w:r>
      <w:proofErr w:type="spellEnd"/>
      <w:r>
        <w:rPr>
          <w:lang w:bidi="ar-JO"/>
        </w:rPr>
        <w:t xml:space="preserve"> ability to provide a better interaction with the users. This admits the first hypothesis of the research paper </w:t>
      </w:r>
      <w:r>
        <w:rPr>
          <w:lang w:bidi="ar-JO"/>
        </w:rPr>
        <w:t>where ChatGPT will evolve to be fully reliable in cybersecurity learning.</w:t>
      </w:r>
    </w:p>
    <w:p w14:paraId="63D146BF" w14:textId="77777777" w:rsidR="00695E98" w:rsidRDefault="00695E98" w:rsidP="0064457B">
      <w:pPr>
        <w:rPr>
          <w:lang w:bidi="ar-JO"/>
        </w:rPr>
      </w:pPr>
    </w:p>
    <w:p w14:paraId="6B23A813" w14:textId="0CF77FE2" w:rsidR="0064457B" w:rsidRDefault="000308D8" w:rsidP="000308D8">
      <w:pPr>
        <w:rPr>
          <w:lang w:bidi="ar-JO"/>
        </w:rPr>
      </w:pPr>
      <w:r>
        <w:rPr>
          <w:lang w:bidi="ar-JO"/>
        </w:rPr>
        <w:t>One of the good questions w</w:t>
      </w:r>
      <w:r w:rsidR="00695E98">
        <w:rPr>
          <w:lang w:bidi="ar-JO"/>
        </w:rPr>
        <w:t>as</w:t>
      </w:r>
      <w:r>
        <w:rPr>
          <w:lang w:bidi="ar-JO"/>
        </w:rPr>
        <w:t xml:space="preserve"> talking about </w:t>
      </w:r>
      <w:proofErr w:type="spellStart"/>
      <w:r w:rsidRPr="000308D8">
        <w:rPr>
          <w:lang w:bidi="ar-JO"/>
        </w:rPr>
        <w:t>ChatGPT</w:t>
      </w:r>
      <w:r>
        <w:rPr>
          <w:lang w:bidi="ar-JO"/>
        </w:rPr>
        <w:t>’s</w:t>
      </w:r>
      <w:proofErr w:type="spellEnd"/>
      <w:r>
        <w:rPr>
          <w:lang w:bidi="ar-JO"/>
        </w:rPr>
        <w:t xml:space="preserve"> ability to</w:t>
      </w:r>
      <w:r w:rsidRPr="000308D8">
        <w:rPr>
          <w:lang w:bidi="ar-JO"/>
        </w:rPr>
        <w:t xml:space="preserve"> provide </w:t>
      </w:r>
      <w:r>
        <w:rPr>
          <w:lang w:bidi="ar-JO"/>
        </w:rPr>
        <w:t>the user</w:t>
      </w:r>
      <w:r w:rsidRPr="000308D8">
        <w:rPr>
          <w:lang w:bidi="ar-JO"/>
        </w:rPr>
        <w:t xml:space="preserve"> with the necessary knowledge and skills to enhance </w:t>
      </w:r>
      <w:r>
        <w:rPr>
          <w:lang w:bidi="ar-JO"/>
        </w:rPr>
        <w:t>his</w:t>
      </w:r>
      <w:r w:rsidRPr="000308D8">
        <w:rPr>
          <w:lang w:bidi="ar-JO"/>
        </w:rPr>
        <w:t xml:space="preserve"> understanding of cybersecurity concepts</w:t>
      </w:r>
      <w:r>
        <w:rPr>
          <w:lang w:bidi="ar-JO"/>
        </w:rPr>
        <w:t xml:space="preserve">. The results were negative that’s due to [18] </w:t>
      </w:r>
      <w:r w:rsidR="00C33C2E">
        <w:rPr>
          <w:lang w:bidi="ar-JO"/>
        </w:rPr>
        <w:t>ChatGPT allows for easy cheating in</w:t>
      </w:r>
      <w:r>
        <w:rPr>
          <w:lang w:bidi="ar-JO"/>
        </w:rPr>
        <w:t xml:space="preserve"> </w:t>
      </w:r>
      <w:r w:rsidR="00C33C2E">
        <w:rPr>
          <w:lang w:bidi="ar-JO"/>
        </w:rPr>
        <w:t xml:space="preserve">the </w:t>
      </w:r>
      <w:r>
        <w:rPr>
          <w:lang w:bidi="ar-JO"/>
        </w:rPr>
        <w:t xml:space="preserve">school and </w:t>
      </w:r>
      <w:r w:rsidR="00C33C2E">
        <w:rPr>
          <w:lang w:bidi="ar-JO"/>
        </w:rPr>
        <w:t>university</w:t>
      </w:r>
      <w:r>
        <w:rPr>
          <w:lang w:bidi="ar-JO"/>
        </w:rPr>
        <w:t xml:space="preserve"> </w:t>
      </w:r>
      <w:r w:rsidR="00C33C2E">
        <w:rPr>
          <w:lang w:bidi="ar-JO"/>
        </w:rPr>
        <w:t>environment. Correct answers to exam questions</w:t>
      </w:r>
      <w:r>
        <w:rPr>
          <w:lang w:bidi="ar-JO"/>
        </w:rPr>
        <w:t xml:space="preserve"> </w:t>
      </w:r>
      <w:r w:rsidR="00C33C2E">
        <w:rPr>
          <w:lang w:bidi="ar-JO"/>
        </w:rPr>
        <w:t>or functional pieces of code are available</w:t>
      </w:r>
      <w:r w:rsidR="00E63CEC">
        <w:rPr>
          <w:lang w:bidi="ar-JO"/>
        </w:rPr>
        <w:t xml:space="preserve"> </w:t>
      </w:r>
      <w:r w:rsidR="00C33C2E">
        <w:rPr>
          <w:lang w:bidi="ar-JO"/>
        </w:rPr>
        <w:t xml:space="preserve">with a few clicks. This easy access to correct solutions can vastly reduce the learning experience that students should undergo. Using the ChatGPT </w:t>
      </w:r>
      <w:r w:rsidR="00FB22D5">
        <w:rPr>
          <w:lang w:bidi="ar-JO"/>
        </w:rPr>
        <w:t xml:space="preserve">will stop </w:t>
      </w:r>
      <w:r w:rsidR="00C33C2E">
        <w:rPr>
          <w:lang w:bidi="ar-JO"/>
        </w:rPr>
        <w:t xml:space="preserve">original content creation. The same goes for programming. Using the </w:t>
      </w:r>
      <w:r w:rsidR="00FB22D5">
        <w:rPr>
          <w:lang w:bidi="ar-JO"/>
        </w:rPr>
        <w:t>ChatGPT</w:t>
      </w:r>
      <w:r w:rsidR="00C33C2E">
        <w:rPr>
          <w:lang w:bidi="ar-JO"/>
        </w:rPr>
        <w:t xml:space="preserve"> to generate code vastly reduces the knowledge and experience students gain while solving the assigned problem.</w:t>
      </w:r>
    </w:p>
    <w:p w14:paraId="108BE31D" w14:textId="6CB16834" w:rsidR="0064457B" w:rsidRDefault="00695E98" w:rsidP="00CB2932">
      <w:pPr>
        <w:rPr>
          <w:lang w:bidi="ar-JO"/>
        </w:rPr>
      </w:pPr>
      <w:r>
        <w:rPr>
          <w:lang w:bidi="ar-JO"/>
        </w:rPr>
        <w:t>This confirms the second hypothesis</w:t>
      </w:r>
      <w:r w:rsidR="00EA248C">
        <w:rPr>
          <w:lang w:bidi="ar-JO"/>
        </w:rPr>
        <w:t xml:space="preserve"> and the (RQ2)</w:t>
      </w:r>
      <w:r>
        <w:rPr>
          <w:lang w:bidi="ar-JO"/>
        </w:rPr>
        <w:t xml:space="preserve"> but in a negative direction where students will have lack of knowledge because of the high usage of ChatGPT.</w:t>
      </w:r>
    </w:p>
    <w:p w14:paraId="406CF071" w14:textId="77777777" w:rsidR="00695E98" w:rsidRDefault="00695E98" w:rsidP="00CB2932">
      <w:pPr>
        <w:rPr>
          <w:lang w:bidi="ar-JO"/>
        </w:rPr>
      </w:pPr>
    </w:p>
    <w:p w14:paraId="72571D72" w14:textId="181C9198" w:rsidR="00E65170" w:rsidRDefault="006B49E1" w:rsidP="00EA248C">
      <w:pPr>
        <w:rPr>
          <w:lang w:bidi="ar-JO"/>
        </w:rPr>
      </w:pPr>
      <w:r>
        <w:rPr>
          <w:lang w:bidi="ar-JO"/>
        </w:rPr>
        <w:t>As for data privacy attitudes, most participants were</w:t>
      </w:r>
      <w:r w:rsidR="003C6BF8">
        <w:rPr>
          <w:lang w:bidi="ar-JO"/>
        </w:rPr>
        <w:t>n’t</w:t>
      </w:r>
      <w:r>
        <w:rPr>
          <w:lang w:bidi="ar-JO"/>
        </w:rPr>
        <w:t xml:space="preserve"> very satisfied in </w:t>
      </w:r>
      <w:proofErr w:type="spellStart"/>
      <w:r>
        <w:rPr>
          <w:lang w:bidi="ar-JO"/>
        </w:rPr>
        <w:t>ChatGPT’s</w:t>
      </w:r>
      <w:proofErr w:type="spellEnd"/>
      <w:r>
        <w:rPr>
          <w:lang w:bidi="ar-JO"/>
        </w:rPr>
        <w:t xml:space="preserve"> data privacy; </w:t>
      </w:r>
      <w:r w:rsidR="003C6BF8">
        <w:rPr>
          <w:lang w:bidi="ar-JO"/>
        </w:rPr>
        <w:t>51</w:t>
      </w:r>
      <w:r w:rsidR="00EA248C">
        <w:rPr>
          <w:lang w:bidi="ar-JO"/>
        </w:rPr>
        <w:t>.8</w:t>
      </w:r>
      <w:r>
        <w:rPr>
          <w:lang w:bidi="ar-JO"/>
        </w:rPr>
        <w:t>%</w:t>
      </w:r>
      <w:r w:rsidR="00EA248C">
        <w:rPr>
          <w:lang w:bidi="ar-JO"/>
        </w:rPr>
        <w:t xml:space="preserve"> positive vs. 48.2% negative</w:t>
      </w:r>
      <w:r>
        <w:rPr>
          <w:lang w:bidi="ar-JO"/>
        </w:rPr>
        <w:t xml:space="preserve"> answers </w:t>
      </w:r>
      <w:r w:rsidR="00EA248C">
        <w:rPr>
          <w:lang w:bidi="ar-JO"/>
        </w:rPr>
        <w:t>given</w:t>
      </w:r>
      <w:r>
        <w:rPr>
          <w:lang w:bidi="ar-JO"/>
        </w:rPr>
        <w:t xml:space="preserve"> </w:t>
      </w:r>
      <w:r w:rsidR="00124958">
        <w:rPr>
          <w:lang w:bidi="ar-JO"/>
        </w:rPr>
        <w:t xml:space="preserve">in terms of privacy, this </w:t>
      </w:r>
      <w:r w:rsidR="003C6BF8">
        <w:rPr>
          <w:lang w:bidi="ar-JO"/>
        </w:rPr>
        <w:t>denies</w:t>
      </w:r>
      <w:r w:rsidR="00124958">
        <w:rPr>
          <w:lang w:bidi="ar-JO"/>
        </w:rPr>
        <w:t xml:space="preserve"> the</w:t>
      </w:r>
      <w:r w:rsidR="006C3CE7">
        <w:rPr>
          <w:lang w:bidi="ar-JO"/>
        </w:rPr>
        <w:t xml:space="preserve"> </w:t>
      </w:r>
      <w:r w:rsidR="00124958">
        <w:rPr>
          <w:lang w:bidi="ar-JO"/>
        </w:rPr>
        <w:t>third hypothesis</w:t>
      </w:r>
      <w:r w:rsidR="00EA248C">
        <w:rPr>
          <w:lang w:bidi="ar-JO"/>
        </w:rPr>
        <w:t xml:space="preserve"> and admits our (RQ3)</w:t>
      </w:r>
      <w:r w:rsidR="00124958">
        <w:rPr>
          <w:lang w:bidi="ar-JO"/>
        </w:rPr>
        <w:t xml:space="preserve"> we declared</w:t>
      </w:r>
      <w:r w:rsidR="00EA248C">
        <w:rPr>
          <w:lang w:bidi="ar-JO"/>
        </w:rPr>
        <w:t xml:space="preserve"> as it proofs that people still have concerns about privacy and security on the wide world network.</w:t>
      </w:r>
    </w:p>
    <w:p w14:paraId="73DAD29D" w14:textId="77777777" w:rsidR="00E65170" w:rsidRPr="00623D93" w:rsidRDefault="00E65170" w:rsidP="00E65170">
      <w:pPr>
        <w:rPr>
          <w:lang w:bidi="ar-JO"/>
        </w:rPr>
      </w:pPr>
    </w:p>
    <w:p w14:paraId="0504F967" w14:textId="7377F21E" w:rsidR="00550B35" w:rsidRPr="00550B35" w:rsidRDefault="00CB2932" w:rsidP="00CB2932">
      <w:r>
        <w:t>In conclusion, ChatGPT has shown great promise in the field of education, particularly in programming learning. However, more research is needed to fully understand the potential benefits and challenges of using ChatGPT in education.</w:t>
      </w:r>
    </w:p>
    <w:p w14:paraId="1B8B2DF8" w14:textId="3E18C73B" w:rsidR="00550B35" w:rsidRDefault="00550B35" w:rsidP="00550B35">
      <w:pPr>
        <w:pStyle w:val="Heading1"/>
        <w:rPr>
          <w:rtl/>
        </w:rPr>
      </w:pPr>
      <w:r>
        <w:t>Conclusion</w:t>
      </w:r>
      <w:r w:rsidR="00FE31CD">
        <w:t xml:space="preserve"> And Future Work</w:t>
      </w:r>
    </w:p>
    <w:p w14:paraId="37860506" w14:textId="77777777" w:rsidR="00E82F2F" w:rsidRDefault="00E82F2F" w:rsidP="00774CC0">
      <w:pPr>
        <w:rPr>
          <w:rtl/>
          <w:lang w:bidi="ar-JO"/>
        </w:rPr>
      </w:pPr>
    </w:p>
    <w:p w14:paraId="1AAC5860" w14:textId="20E9A2D7" w:rsidR="00E82F2F" w:rsidRDefault="00E82F2F" w:rsidP="00E82F2F">
      <w:pPr>
        <w:rPr>
          <w:lang w:bidi="ar-JO"/>
        </w:rPr>
      </w:pPr>
      <w:r w:rsidRPr="00E82F2F">
        <w:rPr>
          <w:lang w:bidi="ar-JO"/>
        </w:rPr>
        <w:t>In conclusion, ChatGPT can enhance the learning experience and interaction with students. However, we must be cautious not to rely excessively on ChatGPT, as it may lead to cheating and hinder original thinking and problem-solving skills. Data privacy concerns were also evident among participants</w:t>
      </w:r>
      <w:r>
        <w:rPr>
          <w:rFonts w:hint="cs"/>
          <w:rtl/>
          <w:lang w:bidi="ar-JO"/>
        </w:rPr>
        <w:t>.</w:t>
      </w:r>
    </w:p>
    <w:p w14:paraId="4B7CCE99" w14:textId="77777777" w:rsidR="00E65170" w:rsidRDefault="00E65170" w:rsidP="00774CC0"/>
    <w:p w14:paraId="58606F29" w14:textId="25305BD5" w:rsidR="00E65170" w:rsidRDefault="00E65170" w:rsidP="00E65170">
      <w:pPr>
        <w:rPr>
          <w:rtl/>
        </w:rPr>
      </w:pPr>
      <w:r>
        <w:t>In the future, this work might be extended for The effectiveness of ChatGPT in teaching cybersecurity, especially Network engineering</w:t>
      </w:r>
      <w:r w:rsidR="00652132">
        <w:t>.</w:t>
      </w:r>
    </w:p>
    <w:p w14:paraId="3C56B06C" w14:textId="42FD1DB9" w:rsidR="006B50BD" w:rsidRDefault="006B50BD" w:rsidP="00774CC0">
      <w:pPr>
        <w:pStyle w:val="Heading1"/>
      </w:pPr>
      <w:r>
        <w:t>Acknowledgement</w:t>
      </w:r>
    </w:p>
    <w:p w14:paraId="047AE604" w14:textId="6A6F8079" w:rsidR="00550B35" w:rsidRPr="00294C33" w:rsidRDefault="00294C33" w:rsidP="00550B35">
      <w:r>
        <w:t>We</w:t>
      </w:r>
      <w:r w:rsidRPr="00294C33">
        <w:t xml:space="preserve"> would like to express </w:t>
      </w:r>
      <w:r>
        <w:t>our</w:t>
      </w:r>
      <w:r w:rsidRPr="00294C33">
        <w:t xml:space="preserve"> very great appreciation to Dr. </w:t>
      </w:r>
      <w:r>
        <w:t>Khalid</w:t>
      </w:r>
      <w:r w:rsidRPr="00294C33">
        <w:t xml:space="preserve"> </w:t>
      </w:r>
      <w:proofErr w:type="spellStart"/>
      <w:r>
        <w:t>A</w:t>
      </w:r>
      <w:r w:rsidRPr="00294C33">
        <w:t>lemerien</w:t>
      </w:r>
      <w:proofErr w:type="spellEnd"/>
      <w:r w:rsidRPr="00294C33">
        <w:t xml:space="preserve"> for his valuable and constructive suggestions during the planning and development of this research </w:t>
      </w:r>
      <w:r>
        <w:t>paper</w:t>
      </w:r>
      <w:r w:rsidRPr="00294C33">
        <w:t>. His willingness to give his time so generously has been greatly appreciated.</w:t>
      </w:r>
    </w:p>
    <w:p w14:paraId="452842A2" w14:textId="4D673889" w:rsidR="0029025B" w:rsidRPr="00A2426E" w:rsidRDefault="0029025B">
      <w:pPr>
        <w:pStyle w:val="Heading1"/>
      </w:pPr>
      <w:bookmarkStart w:id="2" w:name="_References"/>
      <w:bookmarkEnd w:id="2"/>
      <w:r w:rsidRPr="00A2426E">
        <w:t>References</w:t>
      </w:r>
    </w:p>
    <w:p w14:paraId="71E1BEE8" w14:textId="77777777" w:rsidR="00475920" w:rsidRPr="00475920" w:rsidRDefault="00475920" w:rsidP="00475920">
      <w:pPr>
        <w:pStyle w:val="References"/>
        <w:numPr>
          <w:ilvl w:val="0"/>
          <w:numId w:val="19"/>
        </w:numPr>
        <w:tabs>
          <w:tab w:val="left" w:pos="360"/>
        </w:tabs>
        <w:rPr>
          <w:rStyle w:val="author-name"/>
          <w:rFonts w:asciiTheme="majorBidi" w:hAnsiTheme="majorBidi" w:cstheme="majorBidi"/>
          <w:shd w:val="clear" w:color="auto" w:fill="FFFFFF"/>
        </w:rPr>
      </w:pPr>
      <w:r w:rsidRPr="00475920">
        <w:rPr>
          <w:rStyle w:val="author-name"/>
          <w:rFonts w:asciiTheme="majorBidi" w:hAnsiTheme="majorBidi" w:cstheme="majorBidi"/>
          <w:shd w:val="clear" w:color="auto" w:fill="FFFFFF"/>
        </w:rPr>
        <w:t>Lambert, J. (2021, October). Microsoft Digital Defense Report shares new insights on nation-state attacks.</w:t>
      </w:r>
    </w:p>
    <w:p w14:paraId="7C65B0C8" w14:textId="77777777" w:rsidR="00475920" w:rsidRPr="00475920" w:rsidRDefault="00475920" w:rsidP="00475920">
      <w:pPr>
        <w:pStyle w:val="References"/>
        <w:numPr>
          <w:ilvl w:val="0"/>
          <w:numId w:val="19"/>
        </w:numPr>
        <w:tabs>
          <w:tab w:val="left" w:pos="360"/>
        </w:tabs>
        <w:rPr>
          <w:rStyle w:val="author-name"/>
          <w:rFonts w:asciiTheme="majorBidi" w:hAnsiTheme="majorBidi" w:cstheme="majorBidi"/>
          <w:shd w:val="clear" w:color="auto" w:fill="FFFFFF"/>
        </w:rPr>
      </w:pPr>
      <w:proofErr w:type="spellStart"/>
      <w:r w:rsidRPr="00475920">
        <w:rPr>
          <w:rStyle w:val="author-name"/>
          <w:rFonts w:asciiTheme="majorBidi" w:hAnsiTheme="majorBidi" w:cstheme="majorBidi"/>
          <w:shd w:val="clear" w:color="auto" w:fill="FFFFFF"/>
        </w:rPr>
        <w:t>Farrokhnia</w:t>
      </w:r>
      <w:proofErr w:type="spellEnd"/>
      <w:r w:rsidRPr="00475920">
        <w:rPr>
          <w:rStyle w:val="author-name"/>
          <w:rFonts w:asciiTheme="majorBidi" w:hAnsiTheme="majorBidi" w:cstheme="majorBidi"/>
          <w:shd w:val="clear" w:color="auto" w:fill="FFFFFF"/>
        </w:rPr>
        <w:t xml:space="preserve">, M., </w:t>
      </w:r>
      <w:proofErr w:type="spellStart"/>
      <w:r w:rsidRPr="00475920">
        <w:rPr>
          <w:rStyle w:val="author-name"/>
          <w:rFonts w:asciiTheme="majorBidi" w:hAnsiTheme="majorBidi" w:cstheme="majorBidi"/>
          <w:shd w:val="clear" w:color="auto" w:fill="FFFFFF"/>
        </w:rPr>
        <w:t>Banihashem</w:t>
      </w:r>
      <w:proofErr w:type="spellEnd"/>
      <w:r w:rsidRPr="00475920">
        <w:rPr>
          <w:rStyle w:val="author-name"/>
          <w:rFonts w:asciiTheme="majorBidi" w:hAnsiTheme="majorBidi" w:cstheme="majorBidi"/>
          <w:shd w:val="clear" w:color="auto" w:fill="FFFFFF"/>
        </w:rPr>
        <w:t xml:space="preserve">, S. K., </w:t>
      </w:r>
      <w:proofErr w:type="spellStart"/>
      <w:r w:rsidRPr="00475920">
        <w:rPr>
          <w:rStyle w:val="author-name"/>
          <w:rFonts w:asciiTheme="majorBidi" w:hAnsiTheme="majorBidi" w:cstheme="majorBidi"/>
          <w:shd w:val="clear" w:color="auto" w:fill="FFFFFF"/>
        </w:rPr>
        <w:t>Noroozi</w:t>
      </w:r>
      <w:proofErr w:type="spellEnd"/>
      <w:r w:rsidRPr="00475920">
        <w:rPr>
          <w:rStyle w:val="author-name"/>
          <w:rFonts w:asciiTheme="majorBidi" w:hAnsiTheme="majorBidi" w:cstheme="majorBidi"/>
          <w:shd w:val="clear" w:color="auto" w:fill="FFFFFF"/>
        </w:rPr>
        <w:t xml:space="preserve">, O., &amp; </w:t>
      </w:r>
      <w:proofErr w:type="spellStart"/>
      <w:r w:rsidRPr="00475920">
        <w:rPr>
          <w:rStyle w:val="author-name"/>
          <w:rFonts w:asciiTheme="majorBidi" w:hAnsiTheme="majorBidi" w:cstheme="majorBidi"/>
          <w:shd w:val="clear" w:color="auto" w:fill="FFFFFF"/>
        </w:rPr>
        <w:t>Wals</w:t>
      </w:r>
      <w:proofErr w:type="spellEnd"/>
      <w:r w:rsidRPr="00475920">
        <w:rPr>
          <w:rStyle w:val="author-name"/>
          <w:rFonts w:asciiTheme="majorBidi" w:hAnsiTheme="majorBidi" w:cstheme="majorBidi"/>
          <w:shd w:val="clear" w:color="auto" w:fill="FFFFFF"/>
        </w:rPr>
        <w:t>, A. (2023, March). A SWOT analysis of ChatGPT implications for educational practice and research. Journal of Innovations in Education and Teaching International.</w:t>
      </w:r>
    </w:p>
    <w:p w14:paraId="643BD513" w14:textId="77777777" w:rsidR="00475920" w:rsidRPr="00475920" w:rsidRDefault="00475920" w:rsidP="00475920">
      <w:pPr>
        <w:pStyle w:val="References"/>
        <w:numPr>
          <w:ilvl w:val="0"/>
          <w:numId w:val="19"/>
        </w:numPr>
        <w:tabs>
          <w:tab w:val="left" w:pos="360"/>
        </w:tabs>
        <w:rPr>
          <w:rStyle w:val="author-name"/>
          <w:rFonts w:asciiTheme="majorBidi" w:hAnsiTheme="majorBidi" w:cstheme="majorBidi"/>
          <w:shd w:val="clear" w:color="auto" w:fill="FFFFFF"/>
        </w:rPr>
      </w:pPr>
      <w:proofErr w:type="spellStart"/>
      <w:r w:rsidRPr="00475920">
        <w:rPr>
          <w:rStyle w:val="author-name"/>
          <w:rFonts w:asciiTheme="majorBidi" w:hAnsiTheme="majorBidi" w:cstheme="majorBidi"/>
          <w:shd w:val="clear" w:color="auto" w:fill="FFFFFF"/>
        </w:rPr>
        <w:t>Megahed</w:t>
      </w:r>
      <w:proofErr w:type="spellEnd"/>
      <w:r w:rsidRPr="00475920">
        <w:rPr>
          <w:rStyle w:val="author-name"/>
          <w:rFonts w:asciiTheme="majorBidi" w:hAnsiTheme="majorBidi" w:cstheme="majorBidi"/>
          <w:shd w:val="clear" w:color="auto" w:fill="FFFFFF"/>
        </w:rPr>
        <w:t xml:space="preserve">, F. M., Chen, Y.-J., Ferris, J. A., </w:t>
      </w:r>
      <w:proofErr w:type="spellStart"/>
      <w:r w:rsidRPr="00475920">
        <w:rPr>
          <w:rStyle w:val="author-name"/>
          <w:rFonts w:asciiTheme="majorBidi" w:hAnsiTheme="majorBidi" w:cstheme="majorBidi"/>
          <w:shd w:val="clear" w:color="auto" w:fill="FFFFFF"/>
        </w:rPr>
        <w:t>Knoth</w:t>
      </w:r>
      <w:proofErr w:type="spellEnd"/>
      <w:r w:rsidRPr="00475920">
        <w:rPr>
          <w:rStyle w:val="author-name"/>
          <w:rFonts w:asciiTheme="majorBidi" w:hAnsiTheme="majorBidi" w:cstheme="majorBidi"/>
          <w:shd w:val="clear" w:color="auto" w:fill="FFFFFF"/>
        </w:rPr>
        <w:t xml:space="preserve">, S., &amp; Jones-Farmer, L. A. (2023, February). How Generative AI models such as ChatGPT can be (Mis)Used in SPC Practice, Education, and Research? An Exploratory Study. </w:t>
      </w:r>
      <w:proofErr w:type="spellStart"/>
      <w:r w:rsidRPr="00475920">
        <w:rPr>
          <w:rStyle w:val="author-name"/>
          <w:rFonts w:asciiTheme="majorBidi" w:hAnsiTheme="majorBidi" w:cstheme="majorBidi"/>
          <w:shd w:val="clear" w:color="auto" w:fill="FFFFFF"/>
        </w:rPr>
        <w:t>arXiv</w:t>
      </w:r>
      <w:proofErr w:type="spellEnd"/>
      <w:r w:rsidRPr="00475920">
        <w:rPr>
          <w:rStyle w:val="author-name"/>
          <w:rFonts w:asciiTheme="majorBidi" w:hAnsiTheme="majorBidi" w:cstheme="majorBidi"/>
          <w:shd w:val="clear" w:color="auto" w:fill="FFFFFF"/>
        </w:rPr>
        <w:t xml:space="preserve"> 2023, arXiv:2302.10916.</w:t>
      </w:r>
    </w:p>
    <w:p w14:paraId="666A33CF" w14:textId="77777777" w:rsidR="00475920" w:rsidRPr="00475920" w:rsidRDefault="00475920" w:rsidP="00475920">
      <w:pPr>
        <w:pStyle w:val="References"/>
        <w:numPr>
          <w:ilvl w:val="0"/>
          <w:numId w:val="19"/>
        </w:numPr>
        <w:tabs>
          <w:tab w:val="left" w:pos="360"/>
        </w:tabs>
        <w:rPr>
          <w:rStyle w:val="author-name"/>
          <w:rFonts w:asciiTheme="majorBidi" w:hAnsiTheme="majorBidi" w:cstheme="majorBidi"/>
          <w:shd w:val="clear" w:color="auto" w:fill="FFFFFF"/>
        </w:rPr>
      </w:pPr>
      <w:r w:rsidRPr="00475920">
        <w:rPr>
          <w:rStyle w:val="author-name"/>
          <w:rFonts w:asciiTheme="majorBidi" w:hAnsiTheme="majorBidi" w:cstheme="majorBidi"/>
          <w:shd w:val="clear" w:color="auto" w:fill="FFFFFF"/>
        </w:rPr>
        <w:lastRenderedPageBreak/>
        <w:t>Dogan, M. E., Dogan, T. G., &amp; Bozkurt, A. (2022, October). A Machine Learning Approach for the NLP-Based Analysis of Cyber Threats and Vulnerabilities of the Healthcare Ecosystem. In Proceedings of IEEE Symposium on Computers and Communications (ISCC), Rhodes, Greece.</w:t>
      </w:r>
    </w:p>
    <w:p w14:paraId="13527A59" w14:textId="77777777" w:rsidR="00475920" w:rsidRPr="00475920" w:rsidRDefault="00475920" w:rsidP="00475920">
      <w:pPr>
        <w:pStyle w:val="References"/>
        <w:numPr>
          <w:ilvl w:val="0"/>
          <w:numId w:val="19"/>
        </w:numPr>
        <w:tabs>
          <w:tab w:val="left" w:pos="360"/>
        </w:tabs>
        <w:rPr>
          <w:rStyle w:val="author-name"/>
          <w:rFonts w:asciiTheme="majorBidi" w:hAnsiTheme="majorBidi" w:cstheme="majorBidi"/>
          <w:shd w:val="clear" w:color="auto" w:fill="FFFFFF"/>
        </w:rPr>
      </w:pPr>
      <w:proofErr w:type="spellStart"/>
      <w:r w:rsidRPr="00475920">
        <w:rPr>
          <w:rStyle w:val="author-name"/>
          <w:rFonts w:asciiTheme="majorBidi" w:hAnsiTheme="majorBidi" w:cstheme="majorBidi"/>
          <w:shd w:val="clear" w:color="auto" w:fill="FFFFFF"/>
        </w:rPr>
        <w:t>Mijwil</w:t>
      </w:r>
      <w:proofErr w:type="spellEnd"/>
      <w:r w:rsidRPr="00475920">
        <w:rPr>
          <w:rStyle w:val="author-name"/>
          <w:rFonts w:asciiTheme="majorBidi" w:hAnsiTheme="majorBidi" w:cstheme="majorBidi"/>
          <w:shd w:val="clear" w:color="auto" w:fill="FFFFFF"/>
        </w:rPr>
        <w:t xml:space="preserve">, M. M., </w:t>
      </w:r>
      <w:proofErr w:type="spellStart"/>
      <w:r w:rsidRPr="00475920">
        <w:rPr>
          <w:rStyle w:val="author-name"/>
          <w:rFonts w:asciiTheme="majorBidi" w:hAnsiTheme="majorBidi" w:cstheme="majorBidi"/>
          <w:shd w:val="clear" w:color="auto" w:fill="FFFFFF"/>
        </w:rPr>
        <w:t>Aljanabi</w:t>
      </w:r>
      <w:proofErr w:type="spellEnd"/>
      <w:r w:rsidRPr="00475920">
        <w:rPr>
          <w:rStyle w:val="author-name"/>
          <w:rFonts w:asciiTheme="majorBidi" w:hAnsiTheme="majorBidi" w:cstheme="majorBidi"/>
          <w:shd w:val="clear" w:color="auto" w:fill="FFFFFF"/>
        </w:rPr>
        <w:t xml:space="preserve">, M., Ali, A. H., &amp; </w:t>
      </w:r>
      <w:proofErr w:type="spellStart"/>
      <w:r w:rsidRPr="00475920">
        <w:rPr>
          <w:rStyle w:val="author-name"/>
          <w:rFonts w:asciiTheme="majorBidi" w:hAnsiTheme="majorBidi" w:cstheme="majorBidi"/>
          <w:shd w:val="clear" w:color="auto" w:fill="FFFFFF"/>
        </w:rPr>
        <w:t>Mijwil</w:t>
      </w:r>
      <w:proofErr w:type="spellEnd"/>
      <w:r w:rsidRPr="00475920">
        <w:rPr>
          <w:rStyle w:val="author-name"/>
          <w:rFonts w:asciiTheme="majorBidi" w:hAnsiTheme="majorBidi" w:cstheme="majorBidi"/>
          <w:shd w:val="clear" w:color="auto" w:fill="FFFFFF"/>
        </w:rPr>
        <w:t>, 19. (2023, January). Exploring the Role of Cybersecurity in the Protection of Medical. Mesopotamian Journal of Cybersecurity, Vol 18–21.</w:t>
      </w:r>
    </w:p>
    <w:p w14:paraId="5E2C5C41" w14:textId="77777777" w:rsidR="00475920" w:rsidRPr="00475920" w:rsidRDefault="00475920" w:rsidP="00475920">
      <w:pPr>
        <w:pStyle w:val="References"/>
        <w:numPr>
          <w:ilvl w:val="0"/>
          <w:numId w:val="19"/>
        </w:numPr>
        <w:tabs>
          <w:tab w:val="left" w:pos="360"/>
        </w:tabs>
        <w:rPr>
          <w:rStyle w:val="author-name"/>
          <w:rFonts w:asciiTheme="majorBidi" w:hAnsiTheme="majorBidi" w:cstheme="majorBidi"/>
          <w:shd w:val="clear" w:color="auto" w:fill="FFFFFF"/>
        </w:rPr>
      </w:pPr>
      <w:proofErr w:type="spellStart"/>
      <w:r w:rsidRPr="00475920">
        <w:rPr>
          <w:rStyle w:val="author-name"/>
          <w:rFonts w:asciiTheme="majorBidi" w:hAnsiTheme="majorBidi" w:cstheme="majorBidi"/>
          <w:shd w:val="clear" w:color="auto" w:fill="FFFFFF"/>
        </w:rPr>
        <w:t>Mijwil</w:t>
      </w:r>
      <w:proofErr w:type="spellEnd"/>
      <w:r w:rsidRPr="00475920">
        <w:rPr>
          <w:rStyle w:val="author-name"/>
          <w:rFonts w:asciiTheme="majorBidi" w:hAnsiTheme="majorBidi" w:cstheme="majorBidi"/>
          <w:shd w:val="clear" w:color="auto" w:fill="FFFFFF"/>
        </w:rPr>
        <w:t xml:space="preserve">, M. M., </w:t>
      </w:r>
      <w:proofErr w:type="spellStart"/>
      <w:r w:rsidRPr="00475920">
        <w:rPr>
          <w:rStyle w:val="author-name"/>
          <w:rFonts w:asciiTheme="majorBidi" w:hAnsiTheme="majorBidi" w:cstheme="majorBidi"/>
          <w:shd w:val="clear" w:color="auto" w:fill="FFFFFF"/>
        </w:rPr>
        <w:t>Aljanabi</w:t>
      </w:r>
      <w:proofErr w:type="spellEnd"/>
      <w:r w:rsidRPr="00475920">
        <w:rPr>
          <w:rStyle w:val="author-name"/>
          <w:rFonts w:asciiTheme="majorBidi" w:hAnsiTheme="majorBidi" w:cstheme="majorBidi"/>
          <w:shd w:val="clear" w:color="auto" w:fill="FFFFFF"/>
        </w:rPr>
        <w:t>, M., &amp; ChatGPT3. (2023, January). Towards Artificial Intelligence-Based Cybersecurity: Practices and ChatGPT Generated Ways to Combat Cybercrime. Iraqi Journal for Computer Science and Mathematics.</w:t>
      </w:r>
    </w:p>
    <w:p w14:paraId="66DC2518" w14:textId="5D61A0D3" w:rsidR="00475920" w:rsidRPr="00475920" w:rsidRDefault="00475920" w:rsidP="00475920">
      <w:pPr>
        <w:pStyle w:val="References"/>
        <w:numPr>
          <w:ilvl w:val="0"/>
          <w:numId w:val="19"/>
        </w:numPr>
        <w:tabs>
          <w:tab w:val="left" w:pos="360"/>
        </w:tabs>
        <w:rPr>
          <w:rStyle w:val="author-name"/>
          <w:rFonts w:asciiTheme="majorBidi" w:hAnsiTheme="majorBidi" w:cstheme="majorBidi"/>
          <w:shd w:val="clear" w:color="auto" w:fill="FFFFFF"/>
        </w:rPr>
      </w:pPr>
      <w:r w:rsidRPr="00475920">
        <w:rPr>
          <w:rStyle w:val="author-name"/>
          <w:rFonts w:asciiTheme="majorBidi" w:hAnsiTheme="majorBidi" w:cstheme="majorBidi"/>
          <w:shd w:val="clear" w:color="auto" w:fill="FFFFFF"/>
        </w:rPr>
        <w:t>Biswas, S. S. (2023, March). Role of ChatGPT in Cybersecurity</w:t>
      </w:r>
      <w:r w:rsidR="004D39B0">
        <w:rPr>
          <w:rStyle w:val="author-name"/>
          <w:rFonts w:asciiTheme="majorBidi" w:hAnsiTheme="majorBidi" w:cstheme="majorBidi"/>
          <w:shd w:val="clear" w:color="auto" w:fill="FFFFFF"/>
        </w:rPr>
        <w:t>,</w:t>
      </w:r>
      <w:r w:rsidR="004D39B0" w:rsidRPr="004D39B0">
        <w:t xml:space="preserve"> </w:t>
      </w:r>
      <w:r w:rsidR="004D39B0" w:rsidRPr="004D39B0">
        <w:rPr>
          <w:rStyle w:val="author-name"/>
          <w:rFonts w:asciiTheme="majorBidi" w:hAnsiTheme="majorBidi" w:cstheme="majorBidi"/>
          <w:shd w:val="clear" w:color="auto" w:fill="FFFFFF"/>
        </w:rPr>
        <w:t xml:space="preserve">Artificial Intelligence </w:t>
      </w:r>
      <w:proofErr w:type="spellStart"/>
      <w:r w:rsidR="004D39B0" w:rsidRPr="004D39B0">
        <w:rPr>
          <w:rStyle w:val="author-name"/>
          <w:rFonts w:asciiTheme="majorBidi" w:hAnsiTheme="majorBidi" w:cstheme="majorBidi"/>
          <w:shd w:val="clear" w:color="auto" w:fill="FFFFFF"/>
        </w:rPr>
        <w:t>eJournal</w:t>
      </w:r>
      <w:proofErr w:type="spellEnd"/>
      <w:r w:rsidR="004D39B0">
        <w:rPr>
          <w:rStyle w:val="author-name"/>
          <w:rFonts w:asciiTheme="majorBidi" w:hAnsiTheme="majorBidi" w:cstheme="majorBidi"/>
          <w:shd w:val="clear" w:color="auto" w:fill="FFFFFF"/>
        </w:rPr>
        <w:t xml:space="preserve">, </w:t>
      </w:r>
      <w:r w:rsidR="004D39B0">
        <w:t>Tennessee, USA</w:t>
      </w:r>
      <w:r w:rsidRPr="00475920">
        <w:rPr>
          <w:rStyle w:val="author-name"/>
          <w:rFonts w:asciiTheme="majorBidi" w:hAnsiTheme="majorBidi" w:cstheme="majorBidi"/>
          <w:shd w:val="clear" w:color="auto" w:fill="FFFFFF"/>
        </w:rPr>
        <w:t>.</w:t>
      </w:r>
    </w:p>
    <w:p w14:paraId="2687F0BF" w14:textId="1EDA3ED0" w:rsidR="00475920" w:rsidRPr="00475920" w:rsidRDefault="00475920" w:rsidP="00475920">
      <w:pPr>
        <w:pStyle w:val="References"/>
        <w:numPr>
          <w:ilvl w:val="0"/>
          <w:numId w:val="19"/>
        </w:numPr>
        <w:tabs>
          <w:tab w:val="left" w:pos="360"/>
        </w:tabs>
        <w:rPr>
          <w:rStyle w:val="author-name"/>
          <w:rFonts w:asciiTheme="majorBidi" w:hAnsiTheme="majorBidi" w:cstheme="majorBidi"/>
          <w:shd w:val="clear" w:color="auto" w:fill="FFFFFF"/>
        </w:rPr>
      </w:pPr>
      <w:r w:rsidRPr="00475920">
        <w:rPr>
          <w:rStyle w:val="author-name"/>
          <w:rFonts w:asciiTheme="majorBidi" w:hAnsiTheme="majorBidi" w:cstheme="majorBidi"/>
          <w:shd w:val="clear" w:color="auto" w:fill="FFFFFF"/>
        </w:rPr>
        <w:t xml:space="preserve">Jalil, S., Rafi, S., </w:t>
      </w:r>
      <w:proofErr w:type="spellStart"/>
      <w:r w:rsidRPr="00475920">
        <w:rPr>
          <w:rStyle w:val="author-name"/>
          <w:rFonts w:asciiTheme="majorBidi" w:hAnsiTheme="majorBidi" w:cstheme="majorBidi"/>
          <w:shd w:val="clear" w:color="auto" w:fill="FFFFFF"/>
        </w:rPr>
        <w:t>LaToza</w:t>
      </w:r>
      <w:proofErr w:type="spellEnd"/>
      <w:r w:rsidRPr="00475920">
        <w:rPr>
          <w:rStyle w:val="author-name"/>
          <w:rFonts w:asciiTheme="majorBidi" w:hAnsiTheme="majorBidi" w:cstheme="majorBidi"/>
          <w:shd w:val="clear" w:color="auto" w:fill="FFFFFF"/>
        </w:rPr>
        <w:t>, T. D., Moran, K., &amp; Lam, W. (2023). ChatGPT and Software Testing Education: Promises &amp; Perils</w:t>
      </w:r>
      <w:r w:rsidR="00683700">
        <w:rPr>
          <w:rStyle w:val="author-name"/>
          <w:rFonts w:asciiTheme="majorBidi" w:hAnsiTheme="majorBidi" w:cstheme="majorBidi"/>
          <w:shd w:val="clear" w:color="auto" w:fill="FFFFFF"/>
        </w:rPr>
        <w:t>,</w:t>
      </w:r>
      <w:r w:rsidR="00683700">
        <w:rPr>
          <w:rStyle w:val="author-name"/>
          <w:rFonts w:asciiTheme="majorBidi" w:hAnsiTheme="majorBidi" w:cstheme="majorBidi"/>
          <w:shd w:val="clear" w:color="auto" w:fill="FFFFFF"/>
        </w:rPr>
        <w:tab/>
      </w:r>
      <w:r w:rsidR="00683700" w:rsidRPr="00683700">
        <w:rPr>
          <w:rStyle w:val="author-name"/>
          <w:rFonts w:asciiTheme="majorBidi" w:hAnsiTheme="majorBidi" w:cstheme="majorBidi"/>
          <w:shd w:val="clear" w:color="auto" w:fill="FFFFFF"/>
        </w:rPr>
        <w:t>2023</w:t>
      </w:r>
      <w:r w:rsidR="00683700">
        <w:rPr>
          <w:rStyle w:val="author-name"/>
          <w:rFonts w:asciiTheme="majorBidi" w:hAnsiTheme="majorBidi" w:cstheme="majorBidi"/>
          <w:shd w:val="clear" w:color="auto" w:fill="FFFFFF"/>
        </w:rPr>
        <w:tab/>
      </w:r>
      <w:r w:rsidR="00683700" w:rsidRPr="00683700">
        <w:rPr>
          <w:rStyle w:val="author-name"/>
          <w:rFonts w:asciiTheme="majorBidi" w:hAnsiTheme="majorBidi" w:cstheme="majorBidi"/>
          <w:shd w:val="clear" w:color="auto" w:fill="FFFFFF"/>
        </w:rPr>
        <w:t>IEEE International Conference on Software Testing,</w:t>
      </w:r>
      <w:r w:rsidR="00683700">
        <w:rPr>
          <w:rStyle w:val="author-name"/>
          <w:rFonts w:asciiTheme="majorBidi" w:hAnsiTheme="majorBidi" w:cstheme="majorBidi"/>
          <w:shd w:val="clear" w:color="auto" w:fill="FFFFFF"/>
        </w:rPr>
        <w:tab/>
      </w:r>
      <w:r w:rsidR="00683700" w:rsidRPr="00683700">
        <w:rPr>
          <w:rStyle w:val="author-name"/>
          <w:rFonts w:asciiTheme="majorBidi" w:hAnsiTheme="majorBidi" w:cstheme="majorBidi"/>
          <w:shd w:val="clear" w:color="auto" w:fill="FFFFFF"/>
        </w:rPr>
        <w:t>Verification</w:t>
      </w:r>
      <w:r w:rsidR="00683700">
        <w:rPr>
          <w:rStyle w:val="author-name"/>
          <w:rFonts w:asciiTheme="majorBidi" w:hAnsiTheme="majorBidi" w:cstheme="majorBidi"/>
          <w:shd w:val="clear" w:color="auto" w:fill="FFFFFF"/>
        </w:rPr>
        <w:tab/>
        <w:t>an</w:t>
      </w:r>
      <w:r w:rsidR="00683700" w:rsidRPr="00683700">
        <w:rPr>
          <w:rStyle w:val="author-name"/>
          <w:rFonts w:asciiTheme="majorBidi" w:hAnsiTheme="majorBidi" w:cstheme="majorBidi"/>
          <w:shd w:val="clear" w:color="auto" w:fill="FFFFFF"/>
        </w:rPr>
        <w:t>d</w:t>
      </w:r>
      <w:r w:rsidR="00683700">
        <w:rPr>
          <w:rStyle w:val="author-name"/>
          <w:rFonts w:asciiTheme="majorBidi" w:hAnsiTheme="majorBidi" w:cstheme="majorBidi"/>
          <w:shd w:val="clear" w:color="auto" w:fill="FFFFFF"/>
        </w:rPr>
        <w:t xml:space="preserve"> </w:t>
      </w:r>
      <w:r w:rsidR="00683700" w:rsidRPr="00683700">
        <w:rPr>
          <w:rStyle w:val="author-name"/>
          <w:rFonts w:asciiTheme="majorBidi" w:hAnsiTheme="majorBidi" w:cstheme="majorBidi"/>
          <w:shd w:val="clear" w:color="auto" w:fill="FFFFFF"/>
        </w:rPr>
        <w:t>Validation Workshops (ICSTW),</w:t>
      </w:r>
      <w:r w:rsidR="00683700">
        <w:rPr>
          <w:rStyle w:val="author-name"/>
          <w:rFonts w:asciiTheme="majorBidi" w:hAnsiTheme="majorBidi" w:cstheme="majorBidi"/>
          <w:shd w:val="clear" w:color="auto" w:fill="FFFFFF"/>
        </w:rPr>
        <w:t xml:space="preserve"> </w:t>
      </w:r>
      <w:r w:rsidR="00683700" w:rsidRPr="00683700">
        <w:rPr>
          <w:rStyle w:val="author-name"/>
          <w:rFonts w:asciiTheme="majorBidi" w:hAnsiTheme="majorBidi" w:cstheme="majorBidi"/>
          <w:shd w:val="clear" w:color="auto" w:fill="FFFFFF"/>
        </w:rPr>
        <w:t>8</w:t>
      </w:r>
      <w:r w:rsidR="00683700">
        <w:rPr>
          <w:rStyle w:val="author-name"/>
          <w:rFonts w:asciiTheme="majorBidi" w:hAnsiTheme="majorBidi" w:cstheme="majorBidi"/>
          <w:shd w:val="clear" w:color="auto" w:fill="FFFFFF"/>
        </w:rPr>
        <w:t xml:space="preserve"> </w:t>
      </w:r>
      <w:r w:rsidR="00683700" w:rsidRPr="00683700">
        <w:rPr>
          <w:rStyle w:val="author-name"/>
          <w:rFonts w:asciiTheme="majorBidi" w:hAnsiTheme="majorBidi" w:cstheme="majorBidi"/>
          <w:shd w:val="clear" w:color="auto" w:fill="FFFFFF"/>
        </w:rPr>
        <w:t>pages, 2 tables, 6 figures</w:t>
      </w:r>
      <w:r w:rsidRPr="00475920">
        <w:rPr>
          <w:rStyle w:val="author-name"/>
          <w:rFonts w:asciiTheme="majorBidi" w:hAnsiTheme="majorBidi" w:cstheme="majorBidi"/>
          <w:shd w:val="clear" w:color="auto" w:fill="FFFFFF"/>
        </w:rPr>
        <w:t>,</w:t>
      </w:r>
      <w:r w:rsidR="00683700">
        <w:rPr>
          <w:rStyle w:val="author-name"/>
          <w:rFonts w:asciiTheme="majorBidi" w:hAnsiTheme="majorBidi" w:cstheme="majorBidi"/>
          <w:shd w:val="clear" w:color="auto" w:fill="FFFFFF"/>
        </w:rPr>
        <w:t xml:space="preserve"> </w:t>
      </w:r>
      <w:r w:rsidR="00683700">
        <w:t>Fairfax,</w:t>
      </w:r>
      <w:r w:rsidR="00EF4EC2">
        <w:t xml:space="preserve"> </w:t>
      </w:r>
      <w:r w:rsidR="00683700">
        <w:t>USA</w:t>
      </w:r>
      <w:r w:rsidRPr="00475920">
        <w:rPr>
          <w:rStyle w:val="author-name"/>
          <w:rFonts w:asciiTheme="majorBidi" w:hAnsiTheme="majorBidi" w:cstheme="majorBidi"/>
          <w:shd w:val="clear" w:color="auto" w:fill="FFFFFF"/>
        </w:rPr>
        <w:t>.</w:t>
      </w:r>
    </w:p>
    <w:p w14:paraId="482B9FDC" w14:textId="1275893F" w:rsidR="00475920" w:rsidRPr="00901E39" w:rsidRDefault="00475920" w:rsidP="00901E39">
      <w:pPr>
        <w:pStyle w:val="References"/>
        <w:numPr>
          <w:ilvl w:val="0"/>
          <w:numId w:val="19"/>
        </w:numPr>
        <w:tabs>
          <w:tab w:val="left" w:pos="360"/>
        </w:tabs>
        <w:rPr>
          <w:rStyle w:val="author-name"/>
          <w:rFonts w:asciiTheme="majorBidi" w:hAnsiTheme="majorBidi" w:cstheme="majorBidi"/>
          <w:shd w:val="clear" w:color="auto" w:fill="FFFFFF"/>
        </w:rPr>
      </w:pPr>
      <w:r w:rsidRPr="00475920">
        <w:rPr>
          <w:rStyle w:val="author-name"/>
          <w:rFonts w:asciiTheme="majorBidi" w:hAnsiTheme="majorBidi" w:cstheme="majorBidi"/>
          <w:shd w:val="clear" w:color="auto" w:fill="FFFFFF"/>
        </w:rPr>
        <w:t>Sharma, P., &amp; Dash, B. (2023, March). Impact of Big Data Analytics and ChatGPT on Cybersecurity: Conference Paper</w:t>
      </w:r>
      <w:r w:rsidR="00901E39">
        <w:rPr>
          <w:rStyle w:val="author-name"/>
          <w:rFonts w:asciiTheme="majorBidi" w:hAnsiTheme="majorBidi" w:cstheme="majorBidi"/>
          <w:shd w:val="clear" w:color="auto" w:fill="FFFFFF"/>
        </w:rPr>
        <w:t xml:space="preserve">, </w:t>
      </w:r>
      <w:r w:rsidR="00901E39" w:rsidRPr="00901E39">
        <w:rPr>
          <w:rStyle w:val="author-name"/>
          <w:rFonts w:asciiTheme="majorBidi" w:hAnsiTheme="majorBidi" w:cstheme="majorBidi"/>
          <w:shd w:val="clear" w:color="auto" w:fill="FFFFFF"/>
        </w:rPr>
        <w:t>Conference: IEEE 4th INTERNATIONAL CONFERENCE ON COMPUTING AND COMMUNICATION SYSTEMS (I3CS), NEHU, Shillong.</w:t>
      </w:r>
    </w:p>
    <w:p w14:paraId="4CA097E8" w14:textId="77777777" w:rsidR="00475920" w:rsidRPr="00475920" w:rsidRDefault="00475920" w:rsidP="00475920">
      <w:pPr>
        <w:pStyle w:val="References"/>
        <w:numPr>
          <w:ilvl w:val="0"/>
          <w:numId w:val="19"/>
        </w:numPr>
        <w:tabs>
          <w:tab w:val="left" w:pos="360"/>
        </w:tabs>
        <w:rPr>
          <w:rStyle w:val="author-name"/>
          <w:rFonts w:asciiTheme="majorBidi" w:hAnsiTheme="majorBidi" w:cstheme="majorBidi"/>
          <w:shd w:val="clear" w:color="auto" w:fill="FFFFFF"/>
        </w:rPr>
      </w:pPr>
      <w:r w:rsidRPr="00475920">
        <w:rPr>
          <w:rStyle w:val="author-name"/>
          <w:rFonts w:asciiTheme="majorBidi" w:hAnsiTheme="majorBidi" w:cstheme="majorBidi"/>
          <w:shd w:val="clear" w:color="auto" w:fill="FFFFFF"/>
        </w:rPr>
        <w:t xml:space="preserve">Lourenço, J., </w:t>
      </w:r>
      <w:proofErr w:type="spellStart"/>
      <w:r w:rsidRPr="00475920">
        <w:rPr>
          <w:rStyle w:val="author-name"/>
          <w:rFonts w:asciiTheme="majorBidi" w:hAnsiTheme="majorBidi" w:cstheme="majorBidi"/>
          <w:shd w:val="clear" w:color="auto" w:fill="FFFFFF"/>
        </w:rPr>
        <w:t>Morais</w:t>
      </w:r>
      <w:proofErr w:type="spellEnd"/>
      <w:r w:rsidRPr="00475920">
        <w:rPr>
          <w:rStyle w:val="author-name"/>
          <w:rFonts w:asciiTheme="majorBidi" w:hAnsiTheme="majorBidi" w:cstheme="majorBidi"/>
          <w:shd w:val="clear" w:color="auto" w:fill="FFFFFF"/>
        </w:rPr>
        <w:t xml:space="preserve">, M. </w:t>
      </w:r>
      <w:proofErr w:type="spellStart"/>
      <w:r w:rsidRPr="00475920">
        <w:rPr>
          <w:rStyle w:val="author-name"/>
          <w:rFonts w:asciiTheme="majorBidi" w:hAnsiTheme="majorBidi" w:cstheme="majorBidi"/>
          <w:shd w:val="clear" w:color="auto" w:fill="FFFFFF"/>
        </w:rPr>
        <w:t>Lousã</w:t>
      </w:r>
      <w:proofErr w:type="spellEnd"/>
      <w:r w:rsidRPr="00475920">
        <w:rPr>
          <w:rStyle w:val="author-name"/>
          <w:rFonts w:asciiTheme="majorBidi" w:hAnsiTheme="majorBidi" w:cstheme="majorBidi"/>
          <w:shd w:val="clear" w:color="auto" w:fill="FFFFFF"/>
        </w:rPr>
        <w:t>, Sá. (2023). Chatbot As A New Lecturing Tutor: Challenges In Lecturing And In Cybersecurity. In 17th International Technology, Education and Development Conference. Springer, Cham.</w:t>
      </w:r>
    </w:p>
    <w:p w14:paraId="47F08914" w14:textId="7A795E69" w:rsidR="00475920" w:rsidRPr="00475920" w:rsidRDefault="00475920" w:rsidP="00475920">
      <w:pPr>
        <w:pStyle w:val="References"/>
        <w:numPr>
          <w:ilvl w:val="0"/>
          <w:numId w:val="19"/>
        </w:numPr>
        <w:tabs>
          <w:tab w:val="left" w:pos="360"/>
        </w:tabs>
        <w:rPr>
          <w:rStyle w:val="author-name"/>
          <w:rFonts w:asciiTheme="majorBidi" w:hAnsiTheme="majorBidi" w:cstheme="majorBidi"/>
          <w:shd w:val="clear" w:color="auto" w:fill="FFFFFF"/>
        </w:rPr>
      </w:pPr>
      <w:r w:rsidRPr="00475920">
        <w:rPr>
          <w:rStyle w:val="author-name"/>
          <w:rFonts w:asciiTheme="majorBidi" w:hAnsiTheme="majorBidi" w:cstheme="majorBidi"/>
          <w:shd w:val="clear" w:color="auto" w:fill="FFFFFF"/>
        </w:rPr>
        <w:t xml:space="preserve">McKee, F., &amp; </w:t>
      </w:r>
      <w:proofErr w:type="spellStart"/>
      <w:r w:rsidRPr="00475920">
        <w:rPr>
          <w:rStyle w:val="author-name"/>
          <w:rFonts w:asciiTheme="majorBidi" w:hAnsiTheme="majorBidi" w:cstheme="majorBidi"/>
          <w:shd w:val="clear" w:color="auto" w:fill="FFFFFF"/>
        </w:rPr>
        <w:t>Noever</w:t>
      </w:r>
      <w:proofErr w:type="spellEnd"/>
      <w:r w:rsidRPr="00475920">
        <w:rPr>
          <w:rStyle w:val="author-name"/>
          <w:rFonts w:asciiTheme="majorBidi" w:hAnsiTheme="majorBidi" w:cstheme="majorBidi"/>
          <w:shd w:val="clear" w:color="auto" w:fill="FFFFFF"/>
        </w:rPr>
        <w:t>, D. (2022, December). Chatbots in a Botnet World. International Journal of Engineering and Applied Sciences (IJEAS), 10(1)</w:t>
      </w:r>
      <w:r w:rsidR="00901E39">
        <w:rPr>
          <w:rStyle w:val="author-name"/>
          <w:rFonts w:asciiTheme="majorBidi" w:hAnsiTheme="majorBidi" w:cstheme="majorBidi"/>
          <w:shd w:val="clear" w:color="auto" w:fill="FFFFFF"/>
        </w:rPr>
        <w:t>.</w:t>
      </w:r>
    </w:p>
    <w:p w14:paraId="71C7B062" w14:textId="0C455828" w:rsidR="00475920" w:rsidRPr="00901E39" w:rsidRDefault="00475920" w:rsidP="00901E39">
      <w:pPr>
        <w:pStyle w:val="References"/>
        <w:numPr>
          <w:ilvl w:val="0"/>
          <w:numId w:val="19"/>
        </w:numPr>
        <w:tabs>
          <w:tab w:val="left" w:pos="360"/>
        </w:tabs>
        <w:rPr>
          <w:rStyle w:val="author-name"/>
          <w:rFonts w:asciiTheme="majorBidi" w:hAnsiTheme="majorBidi" w:cstheme="majorBidi"/>
          <w:shd w:val="clear" w:color="auto" w:fill="FFFFFF"/>
        </w:rPr>
      </w:pPr>
      <w:proofErr w:type="spellStart"/>
      <w:r w:rsidRPr="00475920">
        <w:rPr>
          <w:rStyle w:val="author-name"/>
          <w:rFonts w:asciiTheme="majorBidi" w:hAnsiTheme="majorBidi" w:cstheme="majorBidi"/>
          <w:shd w:val="clear" w:color="auto" w:fill="FFFFFF"/>
        </w:rPr>
        <w:t>Aljanabi</w:t>
      </w:r>
      <w:proofErr w:type="spellEnd"/>
      <w:r w:rsidRPr="00475920">
        <w:rPr>
          <w:rStyle w:val="author-name"/>
          <w:rFonts w:asciiTheme="majorBidi" w:hAnsiTheme="majorBidi" w:cstheme="majorBidi"/>
          <w:shd w:val="clear" w:color="auto" w:fill="FFFFFF"/>
        </w:rPr>
        <w:t>, M. (2023, January). ChatGPT: Future Directions and Open possibilities</w:t>
      </w:r>
      <w:r w:rsidR="00901E39">
        <w:rPr>
          <w:rStyle w:val="author-name"/>
          <w:rFonts w:asciiTheme="majorBidi" w:hAnsiTheme="majorBidi" w:cstheme="majorBidi"/>
          <w:shd w:val="clear" w:color="auto" w:fill="FFFFFF"/>
        </w:rPr>
        <w:t xml:space="preserve">, </w:t>
      </w:r>
      <w:r w:rsidR="00901E39" w:rsidRPr="00901E39">
        <w:rPr>
          <w:rStyle w:val="author-name"/>
          <w:rFonts w:asciiTheme="majorBidi" w:hAnsiTheme="majorBidi" w:cstheme="majorBidi"/>
          <w:shd w:val="clear" w:color="auto" w:fill="FFFFFF"/>
        </w:rPr>
        <w:t>Mesopotamian Journal of Cyber Security</w:t>
      </w:r>
      <w:r w:rsidR="006235E2">
        <w:rPr>
          <w:rStyle w:val="author-name"/>
          <w:rFonts w:asciiTheme="majorBidi" w:hAnsiTheme="majorBidi" w:cstheme="majorBidi"/>
          <w:shd w:val="clear" w:color="auto" w:fill="FFFFFF"/>
        </w:rPr>
        <w:t xml:space="preserve">, </w:t>
      </w:r>
      <w:r w:rsidR="006235E2" w:rsidRPr="00901E39">
        <w:rPr>
          <w:rStyle w:val="author-name"/>
          <w:rFonts w:asciiTheme="majorBidi" w:hAnsiTheme="majorBidi" w:cstheme="majorBidi"/>
          <w:shd w:val="clear" w:color="auto" w:fill="FFFFFF"/>
        </w:rPr>
        <w:t>Baghdad, Iraq</w:t>
      </w:r>
      <w:r w:rsidRPr="00901E39">
        <w:rPr>
          <w:rStyle w:val="author-name"/>
          <w:rFonts w:asciiTheme="majorBidi" w:hAnsiTheme="majorBidi" w:cstheme="majorBidi"/>
          <w:shd w:val="clear" w:color="auto" w:fill="FFFFFF"/>
        </w:rPr>
        <w:t>.</w:t>
      </w:r>
    </w:p>
    <w:p w14:paraId="14C6A3EE" w14:textId="77777777" w:rsidR="00475920" w:rsidRPr="00475920" w:rsidRDefault="00475920" w:rsidP="00475920">
      <w:pPr>
        <w:pStyle w:val="References"/>
        <w:numPr>
          <w:ilvl w:val="0"/>
          <w:numId w:val="19"/>
        </w:numPr>
        <w:tabs>
          <w:tab w:val="left" w:pos="360"/>
        </w:tabs>
        <w:rPr>
          <w:rStyle w:val="author-name"/>
          <w:rFonts w:asciiTheme="majorBidi" w:hAnsiTheme="majorBidi" w:cstheme="majorBidi"/>
          <w:shd w:val="clear" w:color="auto" w:fill="FFFFFF"/>
        </w:rPr>
      </w:pPr>
      <w:proofErr w:type="spellStart"/>
      <w:r w:rsidRPr="00475920">
        <w:rPr>
          <w:rStyle w:val="author-name"/>
          <w:rFonts w:asciiTheme="majorBidi" w:hAnsiTheme="majorBidi" w:cstheme="majorBidi"/>
          <w:shd w:val="clear" w:color="auto" w:fill="FFFFFF"/>
        </w:rPr>
        <w:t>OpenAI</w:t>
      </w:r>
      <w:proofErr w:type="spellEnd"/>
      <w:r w:rsidRPr="00475920">
        <w:rPr>
          <w:rStyle w:val="author-name"/>
          <w:rFonts w:asciiTheme="majorBidi" w:hAnsiTheme="majorBidi" w:cstheme="majorBidi"/>
          <w:shd w:val="clear" w:color="auto" w:fill="FFFFFF"/>
        </w:rPr>
        <w:t>. (2023). ChatGPT.</w:t>
      </w:r>
    </w:p>
    <w:p w14:paraId="238B8C8C" w14:textId="31C1C5DB" w:rsidR="00475920" w:rsidRPr="00475920" w:rsidRDefault="00475920" w:rsidP="00475920">
      <w:pPr>
        <w:pStyle w:val="References"/>
        <w:numPr>
          <w:ilvl w:val="0"/>
          <w:numId w:val="19"/>
        </w:numPr>
        <w:tabs>
          <w:tab w:val="left" w:pos="360"/>
        </w:tabs>
        <w:rPr>
          <w:rStyle w:val="author-name"/>
          <w:rFonts w:asciiTheme="majorBidi" w:hAnsiTheme="majorBidi" w:cstheme="majorBidi"/>
          <w:shd w:val="clear" w:color="auto" w:fill="FFFFFF"/>
        </w:rPr>
      </w:pPr>
      <w:proofErr w:type="spellStart"/>
      <w:r w:rsidRPr="00475920">
        <w:rPr>
          <w:rStyle w:val="author-name"/>
          <w:rFonts w:asciiTheme="majorBidi" w:hAnsiTheme="majorBidi" w:cstheme="majorBidi"/>
          <w:shd w:val="clear" w:color="auto" w:fill="FFFFFF"/>
        </w:rPr>
        <w:t>Mijwil</w:t>
      </w:r>
      <w:proofErr w:type="spellEnd"/>
      <w:r w:rsidRPr="00475920">
        <w:rPr>
          <w:rStyle w:val="author-name"/>
          <w:rFonts w:asciiTheme="majorBidi" w:hAnsiTheme="majorBidi" w:cstheme="majorBidi"/>
          <w:shd w:val="clear" w:color="auto" w:fill="FFFFFF"/>
        </w:rPr>
        <w:t xml:space="preserve">, M. M., </w:t>
      </w:r>
      <w:proofErr w:type="spellStart"/>
      <w:r w:rsidRPr="00475920">
        <w:rPr>
          <w:rStyle w:val="author-name"/>
          <w:rFonts w:asciiTheme="majorBidi" w:hAnsiTheme="majorBidi" w:cstheme="majorBidi"/>
          <w:shd w:val="clear" w:color="auto" w:fill="FFFFFF"/>
        </w:rPr>
        <w:t>Filali</w:t>
      </w:r>
      <w:proofErr w:type="spellEnd"/>
      <w:r w:rsidRPr="00475920">
        <w:rPr>
          <w:rStyle w:val="author-name"/>
          <w:rFonts w:asciiTheme="majorBidi" w:hAnsiTheme="majorBidi" w:cstheme="majorBidi"/>
          <w:shd w:val="clear" w:color="auto" w:fill="FFFFFF"/>
        </w:rPr>
        <w:t xml:space="preserve">, Y., </w:t>
      </w:r>
      <w:proofErr w:type="spellStart"/>
      <w:r w:rsidRPr="00475920">
        <w:rPr>
          <w:rStyle w:val="author-name"/>
          <w:rFonts w:asciiTheme="majorBidi" w:hAnsiTheme="majorBidi" w:cstheme="majorBidi"/>
          <w:shd w:val="clear" w:color="auto" w:fill="FFFFFF"/>
        </w:rPr>
        <w:t>Aljanabi</w:t>
      </w:r>
      <w:proofErr w:type="spellEnd"/>
      <w:r w:rsidRPr="00475920">
        <w:rPr>
          <w:rStyle w:val="author-name"/>
          <w:rFonts w:asciiTheme="majorBidi" w:hAnsiTheme="majorBidi" w:cstheme="majorBidi"/>
          <w:shd w:val="clear" w:color="auto" w:fill="FFFFFF"/>
        </w:rPr>
        <w:t xml:space="preserve">, M., </w:t>
      </w:r>
      <w:proofErr w:type="spellStart"/>
      <w:r w:rsidRPr="00475920">
        <w:rPr>
          <w:rStyle w:val="author-name"/>
          <w:rFonts w:asciiTheme="majorBidi" w:hAnsiTheme="majorBidi" w:cstheme="majorBidi"/>
          <w:shd w:val="clear" w:color="auto" w:fill="FFFFFF"/>
        </w:rPr>
        <w:t>Bounabi</w:t>
      </w:r>
      <w:proofErr w:type="spellEnd"/>
      <w:r w:rsidRPr="00475920">
        <w:rPr>
          <w:rStyle w:val="author-name"/>
          <w:rFonts w:asciiTheme="majorBidi" w:hAnsiTheme="majorBidi" w:cstheme="majorBidi"/>
          <w:shd w:val="clear" w:color="auto" w:fill="FFFFFF"/>
        </w:rPr>
        <w:t>, M., Al-</w:t>
      </w:r>
      <w:proofErr w:type="spellStart"/>
      <w:r w:rsidRPr="00475920">
        <w:rPr>
          <w:rStyle w:val="author-name"/>
          <w:rFonts w:asciiTheme="majorBidi" w:hAnsiTheme="majorBidi" w:cstheme="majorBidi"/>
          <w:shd w:val="clear" w:color="auto" w:fill="FFFFFF"/>
        </w:rPr>
        <w:t>Shahwani</w:t>
      </w:r>
      <w:proofErr w:type="spellEnd"/>
      <w:r w:rsidRPr="00475920">
        <w:rPr>
          <w:rStyle w:val="author-name"/>
          <w:rFonts w:asciiTheme="majorBidi" w:hAnsiTheme="majorBidi" w:cstheme="majorBidi"/>
          <w:shd w:val="clear" w:color="auto" w:fill="FFFFFF"/>
        </w:rPr>
        <w:t xml:space="preserve">, H., &amp; </w:t>
      </w:r>
      <w:proofErr w:type="spellStart"/>
      <w:r w:rsidRPr="00475920">
        <w:rPr>
          <w:rStyle w:val="author-name"/>
          <w:rFonts w:asciiTheme="majorBidi" w:hAnsiTheme="majorBidi" w:cstheme="majorBidi"/>
          <w:shd w:val="clear" w:color="auto" w:fill="FFFFFF"/>
        </w:rPr>
        <w:t>ChatGpt</w:t>
      </w:r>
      <w:proofErr w:type="spellEnd"/>
      <w:r w:rsidRPr="00475920">
        <w:rPr>
          <w:rStyle w:val="author-name"/>
          <w:rFonts w:asciiTheme="majorBidi" w:hAnsiTheme="majorBidi" w:cstheme="majorBidi"/>
          <w:shd w:val="clear" w:color="auto" w:fill="FFFFFF"/>
        </w:rPr>
        <w:t>. (2023, January). The Purpose of Cybersecurity Governance in the Digital Transformation of Public Services and Protecting the Digital Environment</w:t>
      </w:r>
      <w:r w:rsidR="006235E2">
        <w:rPr>
          <w:rStyle w:val="author-name"/>
          <w:rFonts w:asciiTheme="majorBidi" w:hAnsiTheme="majorBidi" w:cstheme="majorBidi"/>
          <w:shd w:val="clear" w:color="auto" w:fill="FFFFFF"/>
        </w:rPr>
        <w:t xml:space="preserve">, </w:t>
      </w:r>
      <w:r w:rsidR="006235E2" w:rsidRPr="006235E2">
        <w:rPr>
          <w:rStyle w:val="author-name"/>
          <w:rFonts w:asciiTheme="majorBidi" w:hAnsiTheme="majorBidi" w:cstheme="majorBidi"/>
          <w:shd w:val="clear" w:color="auto" w:fill="FFFFFF"/>
        </w:rPr>
        <w:t>Mesopotamian journal of Cybersecurity</w:t>
      </w:r>
      <w:r w:rsidR="006235E2">
        <w:rPr>
          <w:rStyle w:val="author-name"/>
          <w:rFonts w:asciiTheme="majorBidi" w:hAnsiTheme="majorBidi" w:cstheme="majorBidi"/>
          <w:shd w:val="clear" w:color="auto" w:fill="FFFFFF"/>
        </w:rPr>
        <w:t>.</w:t>
      </w:r>
    </w:p>
    <w:p w14:paraId="3B9B9B58" w14:textId="1E71034E" w:rsidR="00475920" w:rsidRPr="00475920" w:rsidRDefault="00475920" w:rsidP="00475920">
      <w:pPr>
        <w:pStyle w:val="References"/>
        <w:numPr>
          <w:ilvl w:val="0"/>
          <w:numId w:val="19"/>
        </w:numPr>
        <w:tabs>
          <w:tab w:val="left" w:pos="360"/>
        </w:tabs>
        <w:rPr>
          <w:rStyle w:val="author-name"/>
          <w:rFonts w:asciiTheme="majorBidi" w:hAnsiTheme="majorBidi" w:cstheme="majorBidi"/>
          <w:shd w:val="clear" w:color="auto" w:fill="FFFFFF"/>
        </w:rPr>
      </w:pPr>
      <w:r w:rsidRPr="00475920">
        <w:rPr>
          <w:rStyle w:val="author-name"/>
          <w:rFonts w:asciiTheme="majorBidi" w:hAnsiTheme="majorBidi" w:cstheme="majorBidi"/>
          <w:shd w:val="clear" w:color="auto" w:fill="FFFFFF"/>
        </w:rPr>
        <w:t xml:space="preserve">Malinka, K., </w:t>
      </w:r>
      <w:proofErr w:type="spellStart"/>
      <w:r w:rsidRPr="00475920">
        <w:rPr>
          <w:rStyle w:val="author-name"/>
          <w:rFonts w:asciiTheme="majorBidi" w:hAnsiTheme="majorBidi" w:cstheme="majorBidi"/>
          <w:shd w:val="clear" w:color="auto" w:fill="FFFFFF"/>
        </w:rPr>
        <w:t>Perešíni</w:t>
      </w:r>
      <w:proofErr w:type="spellEnd"/>
      <w:r w:rsidRPr="00475920">
        <w:rPr>
          <w:rStyle w:val="author-name"/>
          <w:rFonts w:asciiTheme="majorBidi" w:hAnsiTheme="majorBidi" w:cstheme="majorBidi"/>
          <w:shd w:val="clear" w:color="auto" w:fill="FFFFFF"/>
        </w:rPr>
        <w:t xml:space="preserve">, M., </w:t>
      </w:r>
      <w:proofErr w:type="spellStart"/>
      <w:r w:rsidRPr="00475920">
        <w:rPr>
          <w:rStyle w:val="author-name"/>
          <w:rFonts w:asciiTheme="majorBidi" w:hAnsiTheme="majorBidi" w:cstheme="majorBidi"/>
          <w:shd w:val="clear" w:color="auto" w:fill="FFFFFF"/>
        </w:rPr>
        <w:t>Firc</w:t>
      </w:r>
      <w:proofErr w:type="spellEnd"/>
      <w:r w:rsidRPr="00475920">
        <w:rPr>
          <w:rStyle w:val="author-name"/>
          <w:rFonts w:asciiTheme="majorBidi" w:hAnsiTheme="majorBidi" w:cstheme="majorBidi"/>
          <w:shd w:val="clear" w:color="auto" w:fill="FFFFFF"/>
        </w:rPr>
        <w:t xml:space="preserve">, A., </w:t>
      </w:r>
      <w:proofErr w:type="spellStart"/>
      <w:r w:rsidRPr="00475920">
        <w:rPr>
          <w:rStyle w:val="author-name"/>
          <w:rFonts w:asciiTheme="majorBidi" w:hAnsiTheme="majorBidi" w:cstheme="majorBidi"/>
          <w:shd w:val="clear" w:color="auto" w:fill="FFFFFF"/>
        </w:rPr>
        <w:t>Hujňák</w:t>
      </w:r>
      <w:proofErr w:type="spellEnd"/>
      <w:r w:rsidRPr="00475920">
        <w:rPr>
          <w:rStyle w:val="author-name"/>
          <w:rFonts w:asciiTheme="majorBidi" w:hAnsiTheme="majorBidi" w:cstheme="majorBidi"/>
          <w:shd w:val="clear" w:color="auto" w:fill="FFFFFF"/>
        </w:rPr>
        <w:t xml:space="preserve">, O., </w:t>
      </w:r>
      <w:proofErr w:type="spellStart"/>
      <w:r w:rsidRPr="00475920">
        <w:rPr>
          <w:rStyle w:val="author-name"/>
          <w:rFonts w:asciiTheme="majorBidi" w:hAnsiTheme="majorBidi" w:cstheme="majorBidi"/>
          <w:shd w:val="clear" w:color="auto" w:fill="FFFFFF"/>
        </w:rPr>
        <w:t>Januš</w:t>
      </w:r>
      <w:proofErr w:type="spellEnd"/>
      <w:r w:rsidRPr="00475920">
        <w:rPr>
          <w:rStyle w:val="author-name"/>
          <w:rFonts w:asciiTheme="majorBidi" w:hAnsiTheme="majorBidi" w:cstheme="majorBidi"/>
          <w:shd w:val="clear" w:color="auto" w:fill="FFFFFF"/>
        </w:rPr>
        <w:t>, F. (2023, March). On the Educational Impact of ChatGPT: Is Artificial Intelligence Ready to Obtain a University Degree?</w:t>
      </w:r>
      <w:r w:rsidR="00382543">
        <w:rPr>
          <w:rStyle w:val="author-name"/>
          <w:rFonts w:asciiTheme="majorBidi" w:hAnsiTheme="majorBidi" w:cstheme="majorBidi"/>
          <w:shd w:val="clear" w:color="auto" w:fill="FFFFFF"/>
        </w:rPr>
        <w:t xml:space="preserve">, </w:t>
      </w:r>
      <w:r w:rsidR="00382543" w:rsidRPr="00382543">
        <w:rPr>
          <w:rStyle w:val="author-name"/>
          <w:rFonts w:asciiTheme="majorBidi" w:hAnsiTheme="majorBidi" w:cstheme="majorBidi"/>
          <w:shd w:val="clear" w:color="auto" w:fill="FFFFFF"/>
        </w:rPr>
        <w:t>arXiv:2303.11146</w:t>
      </w:r>
      <w:r w:rsidR="00382543">
        <w:rPr>
          <w:rStyle w:val="author-name"/>
          <w:rFonts w:asciiTheme="majorBidi" w:hAnsiTheme="majorBidi" w:cstheme="majorBidi"/>
          <w:shd w:val="clear" w:color="auto" w:fill="FFFFFF"/>
        </w:rPr>
        <w:t>.</w:t>
      </w:r>
    </w:p>
    <w:p w14:paraId="5BA3598E" w14:textId="6F6FCF3E" w:rsidR="00475920" w:rsidRPr="00475920" w:rsidRDefault="00475920" w:rsidP="00475920">
      <w:pPr>
        <w:pStyle w:val="References"/>
        <w:numPr>
          <w:ilvl w:val="0"/>
          <w:numId w:val="19"/>
        </w:numPr>
        <w:tabs>
          <w:tab w:val="left" w:pos="360"/>
        </w:tabs>
        <w:rPr>
          <w:rStyle w:val="author-name"/>
          <w:rFonts w:asciiTheme="majorBidi" w:hAnsiTheme="majorBidi" w:cstheme="majorBidi"/>
          <w:shd w:val="clear" w:color="auto" w:fill="FFFFFF"/>
        </w:rPr>
      </w:pPr>
      <w:r w:rsidRPr="00475920">
        <w:rPr>
          <w:rStyle w:val="author-name"/>
          <w:rFonts w:asciiTheme="majorBidi" w:hAnsiTheme="majorBidi" w:cstheme="majorBidi"/>
          <w:shd w:val="clear" w:color="auto" w:fill="FFFFFF"/>
        </w:rPr>
        <w:t>GitHub. (2022). GitHub Copilot</w:t>
      </w:r>
      <w:r w:rsidR="00382543">
        <w:rPr>
          <w:rStyle w:val="author-name"/>
          <w:rFonts w:asciiTheme="majorBidi" w:hAnsiTheme="majorBidi" w:cstheme="majorBidi"/>
          <w:shd w:val="clear" w:color="auto" w:fill="FFFFFF"/>
        </w:rPr>
        <w:t>.</w:t>
      </w:r>
    </w:p>
    <w:p w14:paraId="24AF8D94" w14:textId="77777777" w:rsidR="00475920" w:rsidRPr="00475920" w:rsidRDefault="00475920" w:rsidP="00475920">
      <w:pPr>
        <w:pStyle w:val="References"/>
        <w:numPr>
          <w:ilvl w:val="0"/>
          <w:numId w:val="19"/>
        </w:numPr>
        <w:tabs>
          <w:tab w:val="left" w:pos="360"/>
        </w:tabs>
        <w:rPr>
          <w:rStyle w:val="author-name"/>
          <w:rFonts w:asciiTheme="majorBidi" w:hAnsiTheme="majorBidi" w:cstheme="majorBidi"/>
          <w:shd w:val="clear" w:color="auto" w:fill="FFFFFF"/>
        </w:rPr>
      </w:pPr>
      <w:r w:rsidRPr="00475920">
        <w:rPr>
          <w:rStyle w:val="author-name"/>
          <w:rFonts w:asciiTheme="majorBidi" w:hAnsiTheme="majorBidi" w:cstheme="majorBidi"/>
          <w:shd w:val="clear" w:color="auto" w:fill="FFFFFF"/>
        </w:rPr>
        <w:t>Rees, K. (2023, January). ChatGPT used by Cybercriminals to write malware.</w:t>
      </w:r>
    </w:p>
    <w:p w14:paraId="7DD73D4E" w14:textId="77777777" w:rsidR="00475920" w:rsidRPr="00475920" w:rsidRDefault="00475920" w:rsidP="00475920">
      <w:pPr>
        <w:pStyle w:val="References"/>
        <w:numPr>
          <w:ilvl w:val="0"/>
          <w:numId w:val="19"/>
        </w:numPr>
        <w:tabs>
          <w:tab w:val="left" w:pos="360"/>
        </w:tabs>
        <w:rPr>
          <w:rStyle w:val="author-name"/>
          <w:rFonts w:asciiTheme="majorBidi" w:hAnsiTheme="majorBidi" w:cstheme="majorBidi"/>
          <w:shd w:val="clear" w:color="auto" w:fill="FFFFFF"/>
        </w:rPr>
      </w:pPr>
      <w:r w:rsidRPr="00475920">
        <w:rPr>
          <w:rStyle w:val="author-name"/>
          <w:rFonts w:asciiTheme="majorBidi" w:hAnsiTheme="majorBidi" w:cstheme="majorBidi"/>
          <w:shd w:val="clear" w:color="auto" w:fill="FFFFFF"/>
        </w:rPr>
        <w:t>NL Times. (2023). Dutch Students using ChatGPT to finish homework; Teachers aren't noticing.</w:t>
      </w:r>
    </w:p>
    <w:p w14:paraId="4557D1AC" w14:textId="77777777" w:rsidR="00475920" w:rsidRPr="00475920" w:rsidRDefault="00475920" w:rsidP="00475920">
      <w:pPr>
        <w:pStyle w:val="References"/>
        <w:numPr>
          <w:ilvl w:val="0"/>
          <w:numId w:val="19"/>
        </w:numPr>
        <w:tabs>
          <w:tab w:val="left" w:pos="360"/>
        </w:tabs>
        <w:rPr>
          <w:rStyle w:val="author-name"/>
          <w:rFonts w:asciiTheme="majorBidi" w:hAnsiTheme="majorBidi" w:cstheme="majorBidi"/>
          <w:shd w:val="clear" w:color="auto" w:fill="FFFFFF"/>
        </w:rPr>
      </w:pPr>
      <w:r w:rsidRPr="00475920">
        <w:rPr>
          <w:rStyle w:val="author-name"/>
          <w:rFonts w:asciiTheme="majorBidi" w:hAnsiTheme="majorBidi" w:cstheme="majorBidi"/>
          <w:shd w:val="clear" w:color="auto" w:fill="FFFFFF"/>
        </w:rPr>
        <w:t>Rosenblatt, K. (2023). ChatGPT banned from New York City public schools' devices and networks.</w:t>
      </w:r>
    </w:p>
    <w:p w14:paraId="429A4B16" w14:textId="77777777" w:rsidR="00382543" w:rsidRDefault="00382543" w:rsidP="00475920">
      <w:pPr>
        <w:pStyle w:val="References"/>
        <w:numPr>
          <w:ilvl w:val="0"/>
          <w:numId w:val="19"/>
        </w:numPr>
        <w:tabs>
          <w:tab w:val="left" w:pos="360"/>
        </w:tabs>
        <w:rPr>
          <w:rStyle w:val="author-name"/>
          <w:rFonts w:asciiTheme="majorBidi" w:hAnsiTheme="majorBidi" w:cstheme="majorBidi"/>
          <w:shd w:val="clear" w:color="auto" w:fill="FFFFFF"/>
        </w:rPr>
      </w:pPr>
      <w:r w:rsidRPr="00382543">
        <w:rPr>
          <w:rStyle w:val="author-name"/>
          <w:rFonts w:asciiTheme="majorBidi" w:hAnsiTheme="majorBidi" w:cstheme="majorBidi"/>
          <w:shd w:val="clear" w:color="auto" w:fill="FFFFFF"/>
        </w:rPr>
        <w:t xml:space="preserve">Liu, Y., Han, T., Ma, S., Zhang, J., Yang, Y., Tian, J., … Ge, B. (2023). Summary of ChatGPT/GPT-4 Research and Perspective Towards the Future of Large Language Models. </w:t>
      </w:r>
      <w:proofErr w:type="spellStart"/>
      <w:r w:rsidRPr="00382543">
        <w:rPr>
          <w:rStyle w:val="author-name"/>
          <w:rFonts w:asciiTheme="majorBidi" w:hAnsiTheme="majorBidi" w:cstheme="majorBidi"/>
          <w:shd w:val="clear" w:color="auto" w:fill="FFFFFF"/>
        </w:rPr>
        <w:t>arXiv</w:t>
      </w:r>
      <w:proofErr w:type="spellEnd"/>
      <w:r w:rsidRPr="00382543">
        <w:rPr>
          <w:rStyle w:val="author-name"/>
          <w:rFonts w:asciiTheme="majorBidi" w:hAnsiTheme="majorBidi" w:cstheme="majorBidi"/>
          <w:shd w:val="clear" w:color="auto" w:fill="FFFFFF"/>
        </w:rPr>
        <w:t xml:space="preserve"> preprint arXiv:2304.01852.</w:t>
      </w:r>
    </w:p>
    <w:p w14:paraId="45067706" w14:textId="77777777" w:rsidR="00382543" w:rsidRDefault="00382543" w:rsidP="00475920">
      <w:pPr>
        <w:pStyle w:val="References"/>
        <w:numPr>
          <w:ilvl w:val="0"/>
          <w:numId w:val="19"/>
        </w:numPr>
        <w:tabs>
          <w:tab w:val="left" w:pos="360"/>
        </w:tabs>
        <w:rPr>
          <w:rStyle w:val="author-name"/>
          <w:rFonts w:asciiTheme="majorBidi" w:hAnsiTheme="majorBidi" w:cstheme="majorBidi"/>
          <w:shd w:val="clear" w:color="auto" w:fill="FFFFFF"/>
        </w:rPr>
      </w:pPr>
      <w:r w:rsidRPr="00382543">
        <w:rPr>
          <w:rStyle w:val="author-name"/>
          <w:rFonts w:asciiTheme="majorBidi" w:hAnsiTheme="majorBidi" w:cstheme="majorBidi"/>
          <w:shd w:val="clear" w:color="auto" w:fill="FFFFFF"/>
        </w:rPr>
        <w:t>Syme, P. (2023). A Princeton student built an app which can detect if ChatGPT wrote an essay to combat AI-based plagiarism. Business Insider.</w:t>
      </w:r>
    </w:p>
    <w:p w14:paraId="43FC0B31" w14:textId="77777777" w:rsidR="00382543" w:rsidRDefault="00382543" w:rsidP="00475920">
      <w:pPr>
        <w:pStyle w:val="References"/>
        <w:numPr>
          <w:ilvl w:val="0"/>
          <w:numId w:val="19"/>
        </w:numPr>
        <w:tabs>
          <w:tab w:val="left" w:pos="360"/>
        </w:tabs>
        <w:rPr>
          <w:rStyle w:val="author-name"/>
          <w:rFonts w:asciiTheme="majorBidi" w:hAnsiTheme="majorBidi" w:cstheme="majorBidi"/>
          <w:shd w:val="clear" w:color="auto" w:fill="FFFFFF"/>
        </w:rPr>
      </w:pPr>
      <w:r w:rsidRPr="00382543">
        <w:rPr>
          <w:rStyle w:val="author-name"/>
          <w:rFonts w:asciiTheme="majorBidi" w:hAnsiTheme="majorBidi" w:cstheme="majorBidi"/>
          <w:shd w:val="clear" w:color="auto" w:fill="FFFFFF"/>
        </w:rPr>
        <w:t xml:space="preserve">McKee, F., &amp; </w:t>
      </w:r>
      <w:proofErr w:type="spellStart"/>
      <w:r w:rsidRPr="00382543">
        <w:rPr>
          <w:rStyle w:val="author-name"/>
          <w:rFonts w:asciiTheme="majorBidi" w:hAnsiTheme="majorBidi" w:cstheme="majorBidi"/>
          <w:shd w:val="clear" w:color="auto" w:fill="FFFFFF"/>
        </w:rPr>
        <w:t>Noever</w:t>
      </w:r>
      <w:proofErr w:type="spellEnd"/>
      <w:r w:rsidRPr="00382543">
        <w:rPr>
          <w:rStyle w:val="author-name"/>
          <w:rFonts w:asciiTheme="majorBidi" w:hAnsiTheme="majorBidi" w:cstheme="majorBidi"/>
          <w:shd w:val="clear" w:color="auto" w:fill="FFFFFF"/>
        </w:rPr>
        <w:t>, D. (2023, February). Chatbots in a Honeypot World. In Proceedings of the 2023 CHI Conference on Human Factors in Computing Systems (pp. 1-12).</w:t>
      </w:r>
    </w:p>
    <w:p w14:paraId="58805E7C" w14:textId="77777777" w:rsidR="00382543" w:rsidRDefault="00475920" w:rsidP="00382543">
      <w:pPr>
        <w:pStyle w:val="References"/>
        <w:numPr>
          <w:ilvl w:val="0"/>
          <w:numId w:val="19"/>
        </w:numPr>
        <w:tabs>
          <w:tab w:val="left" w:pos="360"/>
        </w:tabs>
        <w:rPr>
          <w:rStyle w:val="author-name"/>
          <w:rFonts w:asciiTheme="majorBidi" w:hAnsiTheme="majorBidi" w:cstheme="majorBidi"/>
          <w:shd w:val="clear" w:color="auto" w:fill="FFFFFF"/>
        </w:rPr>
      </w:pPr>
      <w:r w:rsidRPr="00475920">
        <w:rPr>
          <w:rStyle w:val="author-name"/>
          <w:rFonts w:asciiTheme="majorBidi" w:hAnsiTheme="majorBidi" w:cstheme="majorBidi"/>
          <w:shd w:val="clear" w:color="auto" w:fill="FFFFFF"/>
        </w:rPr>
        <w:t>Dash, B., &amp; Sharma, P. (2023, January). Are ChatGPT and Deepfake Algorithms Endangering the Cybersecurity Industry? A Review. International Journal of Engineering and Applied Sciences (IJEAS), 10(1).</w:t>
      </w:r>
    </w:p>
    <w:p w14:paraId="7E2DC5E9" w14:textId="2240E1BB" w:rsidR="00C1516F" w:rsidRDefault="00382543" w:rsidP="00382543">
      <w:pPr>
        <w:pStyle w:val="References"/>
        <w:numPr>
          <w:ilvl w:val="0"/>
          <w:numId w:val="19"/>
        </w:numPr>
        <w:tabs>
          <w:tab w:val="left" w:pos="360"/>
        </w:tabs>
        <w:rPr>
          <w:rStyle w:val="author-name"/>
          <w:rFonts w:asciiTheme="majorBidi" w:hAnsiTheme="majorBidi" w:cstheme="majorBidi"/>
          <w:shd w:val="clear" w:color="auto" w:fill="FFFFFF"/>
        </w:rPr>
      </w:pPr>
      <w:r w:rsidRPr="00382543">
        <w:rPr>
          <w:rStyle w:val="author-name"/>
          <w:rFonts w:asciiTheme="majorBidi" w:hAnsiTheme="majorBidi" w:cstheme="majorBidi"/>
          <w:shd w:val="clear" w:color="auto" w:fill="FFFFFF"/>
        </w:rPr>
        <w:t>Addington, S. (2023, April). ChatGPT: Cyber Security Threats and Countermeasures. San Bernardino.</w:t>
      </w:r>
    </w:p>
    <w:p w14:paraId="2E2081CD" w14:textId="0616F843" w:rsidR="00F330DF" w:rsidRDefault="00F330DF" w:rsidP="00382543">
      <w:pPr>
        <w:pStyle w:val="References"/>
        <w:numPr>
          <w:ilvl w:val="0"/>
          <w:numId w:val="19"/>
        </w:numPr>
        <w:tabs>
          <w:tab w:val="left" w:pos="360"/>
        </w:tabs>
        <w:rPr>
          <w:rFonts w:asciiTheme="majorBidi" w:hAnsiTheme="majorBidi" w:cstheme="majorBidi"/>
          <w:shd w:val="clear" w:color="auto" w:fill="FFFFFF"/>
        </w:rPr>
      </w:pPr>
      <w:r w:rsidRPr="00F330DF">
        <w:rPr>
          <w:rFonts w:asciiTheme="majorBidi" w:hAnsiTheme="majorBidi" w:cstheme="majorBidi"/>
          <w:shd w:val="clear" w:color="auto" w:fill="FFFFFF"/>
        </w:rPr>
        <w:t>MDPI. (2022). ChatGPT for Education and Programming Learning: Opportunities and Challenges. Applied Sciences, 13(9), 5783.</w:t>
      </w:r>
    </w:p>
    <w:p w14:paraId="3A3ECE2C" w14:textId="786743C2" w:rsidR="00F330DF" w:rsidRPr="00382543" w:rsidRDefault="00F330DF" w:rsidP="00382543">
      <w:pPr>
        <w:pStyle w:val="References"/>
        <w:numPr>
          <w:ilvl w:val="0"/>
          <w:numId w:val="19"/>
        </w:numPr>
        <w:tabs>
          <w:tab w:val="left" w:pos="360"/>
        </w:tabs>
        <w:rPr>
          <w:rFonts w:asciiTheme="majorBidi" w:hAnsiTheme="majorBidi" w:cstheme="majorBidi"/>
          <w:shd w:val="clear" w:color="auto" w:fill="FFFFFF"/>
        </w:rPr>
      </w:pPr>
      <w:r w:rsidRPr="00F330DF">
        <w:rPr>
          <w:rFonts w:asciiTheme="majorBidi" w:hAnsiTheme="majorBidi" w:cstheme="majorBidi"/>
          <w:shd w:val="clear" w:color="auto" w:fill="FFFFFF"/>
        </w:rPr>
        <w:t>Cambridge University. (2023, April 5). ChatGPT: opportunities and challenges for education.</w:t>
      </w:r>
    </w:p>
    <w:sectPr w:rsidR="00F330DF" w:rsidRPr="00382543" w:rsidSect="00D063BC">
      <w:headerReference w:type="default" r:id="rId27"/>
      <w:pgSz w:w="12240" w:h="15840" w:code="1"/>
      <w:pgMar w:top="960" w:right="960" w:bottom="960" w:left="960" w:header="540" w:footer="540" w:gutter="0"/>
      <w:cols w:num="2" w:space="24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1DBA2" w14:textId="77777777" w:rsidR="00675215" w:rsidRDefault="00675215">
      <w:r>
        <w:separator/>
      </w:r>
    </w:p>
  </w:endnote>
  <w:endnote w:type="continuationSeparator" w:id="0">
    <w:p w14:paraId="632D08F9" w14:textId="77777777" w:rsidR="00675215" w:rsidRDefault="00675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3C77A" w14:textId="77777777" w:rsidR="00675215" w:rsidRDefault="00675215">
      <w:r>
        <w:separator/>
      </w:r>
    </w:p>
  </w:footnote>
  <w:footnote w:type="continuationSeparator" w:id="0">
    <w:p w14:paraId="0D406A36" w14:textId="77777777" w:rsidR="00675215" w:rsidRDefault="006752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64FDC" w14:textId="48BE4F6A" w:rsidR="00253597" w:rsidRDefault="00253597">
    <w:pPr>
      <w:pStyle w:val="Header"/>
      <w:framePr w:wrap="auto" w:vAnchor="text" w:hAnchor="margin" w:xAlign="right" w:y="1"/>
      <w:rPr>
        <w:rStyle w:val="PageNumber"/>
        <w:sz w:val="16"/>
      </w:rPr>
    </w:pPr>
    <w:r>
      <w:rPr>
        <w:rStyle w:val="PageNumber"/>
        <w:sz w:val="16"/>
      </w:rPr>
      <w:fldChar w:fldCharType="begin"/>
    </w:r>
    <w:r>
      <w:rPr>
        <w:rStyle w:val="PageNumber"/>
        <w:sz w:val="16"/>
      </w:rPr>
      <w:instrText xml:space="preserve">PAGE  </w:instrText>
    </w:r>
    <w:r>
      <w:rPr>
        <w:rStyle w:val="PageNumber"/>
        <w:sz w:val="16"/>
      </w:rPr>
      <w:fldChar w:fldCharType="separate"/>
    </w:r>
    <w:r w:rsidR="007E2144">
      <w:rPr>
        <w:rStyle w:val="PageNumber"/>
        <w:noProof/>
        <w:sz w:val="16"/>
      </w:rPr>
      <w:t>2</w:t>
    </w:r>
    <w:r>
      <w:rPr>
        <w:rStyle w:val="PageNumber"/>
        <w:sz w:val="16"/>
      </w:rPr>
      <w:fldChar w:fldCharType="end"/>
    </w:r>
  </w:p>
  <w:p w14:paraId="5B826AAF" w14:textId="77777777" w:rsidR="00253597" w:rsidRDefault="00253597">
    <w:pPr>
      <w:pStyle w:val="Header"/>
      <w:ind w:right="360"/>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04F8E6A4"/>
    <w:lvl w:ilvl="0">
      <w:start w:val="1"/>
      <w:numFmt w:val="decimal"/>
      <w:lvlText w:val="%1."/>
      <w:lvlJc w:val="left"/>
      <w:pPr>
        <w:tabs>
          <w:tab w:val="num" w:pos="360"/>
        </w:tabs>
        <w:ind w:left="360" w:hanging="360"/>
      </w:pPr>
    </w:lvl>
  </w:abstractNum>
  <w:abstractNum w:abstractNumId="1" w15:restartNumberingAfterBreak="0">
    <w:nsid w:val="FFFFFFFB"/>
    <w:multiLevelType w:val="multilevel"/>
    <w:tmpl w:val="104A24C4"/>
    <w:lvl w:ilvl="0">
      <w:start w:val="1"/>
      <w:numFmt w:val="upperRoman"/>
      <w:pStyle w:val="Heading1"/>
      <w:suff w:val="nothing"/>
      <w:lvlText w:val="%1.  "/>
      <w:lvlJc w:val="left"/>
      <w:pPr>
        <w:ind w:left="2340" w:firstLine="0"/>
      </w:pPr>
    </w:lvl>
    <w:lvl w:ilvl="1">
      <w:start w:val="1"/>
      <w:numFmt w:val="upperLetter"/>
      <w:pStyle w:val="Heading2"/>
      <w:suff w:val="nothing"/>
      <w:lvlText w:val="%2.  "/>
      <w:lvlJc w:val="left"/>
      <w:pPr>
        <w:ind w:left="270" w:firstLine="0"/>
      </w:pPr>
    </w:lvl>
    <w:lvl w:ilvl="2">
      <w:start w:val="1"/>
      <w:numFmt w:val="decimal"/>
      <w:pStyle w:val="Heading3"/>
      <w:suff w:val="nothing"/>
      <w:lvlText w:val="    %3)  "/>
      <w:lvlJc w:val="left"/>
      <w:pPr>
        <w:ind w:left="0" w:firstLine="0"/>
      </w:pPr>
    </w:lvl>
    <w:lvl w:ilvl="3">
      <w:start w:val="1"/>
      <w:numFmt w:val="lowerLetter"/>
      <w:pStyle w:val="Heading4"/>
      <w:suff w:val="nothing"/>
      <w:lvlText w:val="          %4)  "/>
      <w:lvlJc w:val="left"/>
      <w:pPr>
        <w:ind w:left="0" w:firstLine="0"/>
      </w:pPr>
    </w:lvl>
    <w:lvl w:ilvl="4">
      <w:start w:val="1"/>
      <w:numFmt w:val="decimal"/>
      <w:pStyle w:val="Heading5"/>
      <w:suff w:val="nothing"/>
      <w:lvlText w:val="                (%5)  "/>
      <w:lvlJc w:val="left"/>
      <w:pPr>
        <w:ind w:left="0" w:firstLine="0"/>
      </w:pPr>
    </w:lvl>
    <w:lvl w:ilvl="5">
      <w:start w:val="1"/>
      <w:numFmt w:val="lowerLetter"/>
      <w:pStyle w:val="Heading6"/>
      <w:suff w:val="nothing"/>
      <w:lvlText w:val="                (%6)  "/>
      <w:lvlJc w:val="left"/>
      <w:pPr>
        <w:ind w:left="0" w:firstLine="0"/>
      </w:pPr>
    </w:lvl>
    <w:lvl w:ilvl="6">
      <w:start w:val="1"/>
      <w:numFmt w:val="decimal"/>
      <w:pStyle w:val="Heading7"/>
      <w:suff w:val="nothing"/>
      <w:lvlText w:val="                (%7)  "/>
      <w:lvlJc w:val="left"/>
      <w:pPr>
        <w:ind w:left="0" w:firstLine="0"/>
      </w:pPr>
    </w:lvl>
    <w:lvl w:ilvl="7">
      <w:start w:val="1"/>
      <w:numFmt w:val="lowerLetter"/>
      <w:pStyle w:val="Heading8"/>
      <w:suff w:val="nothing"/>
      <w:lvlText w:val="                (%8)  "/>
      <w:lvlJc w:val="left"/>
      <w:pPr>
        <w:ind w:left="0" w:firstLine="0"/>
      </w:pPr>
    </w:lvl>
    <w:lvl w:ilvl="8">
      <w:start w:val="1"/>
      <w:numFmt w:val="decimal"/>
      <w:pStyle w:val="Heading9"/>
      <w:suff w:val="nothing"/>
      <w:lvlText w:val="(%9)  "/>
      <w:lvlJc w:val="left"/>
      <w:pPr>
        <w:ind w:left="0" w:firstLine="0"/>
      </w:pPr>
    </w:lvl>
  </w:abstractNum>
  <w:abstractNum w:abstractNumId="2" w15:restartNumberingAfterBreak="0">
    <w:nsid w:val="013C0847"/>
    <w:multiLevelType w:val="hybridMultilevel"/>
    <w:tmpl w:val="5A4EE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6C7F19"/>
    <w:multiLevelType w:val="singleLevel"/>
    <w:tmpl w:val="742C2B68"/>
    <w:lvl w:ilvl="0">
      <w:start w:val="1"/>
      <w:numFmt w:val="none"/>
      <w:lvlText w:val=""/>
      <w:legacy w:legacy="1" w:legacySpace="0" w:legacyIndent="0"/>
      <w:lvlJc w:val="left"/>
      <w:pPr>
        <w:ind w:left="0" w:firstLine="0"/>
      </w:pPr>
    </w:lvl>
  </w:abstractNum>
  <w:abstractNum w:abstractNumId="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5" w15:restartNumberingAfterBreak="0">
    <w:nsid w:val="1B7E6C93"/>
    <w:multiLevelType w:val="multilevel"/>
    <w:tmpl w:val="37E82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0A5217"/>
    <w:multiLevelType w:val="singleLevel"/>
    <w:tmpl w:val="04090011"/>
    <w:lvl w:ilvl="0">
      <w:start w:val="1"/>
      <w:numFmt w:val="decimal"/>
      <w:lvlText w:val="%1)"/>
      <w:lvlJc w:val="left"/>
      <w:pPr>
        <w:tabs>
          <w:tab w:val="num" w:pos="360"/>
        </w:tabs>
        <w:ind w:left="360" w:hanging="360"/>
      </w:pPr>
      <w:rPr>
        <w:rFonts w:hint="default"/>
      </w:rPr>
    </w:lvl>
  </w:abstractNum>
  <w:abstractNum w:abstractNumId="7" w15:restartNumberingAfterBreak="0">
    <w:nsid w:val="2670425D"/>
    <w:multiLevelType w:val="hybridMultilevel"/>
    <w:tmpl w:val="2BA83782"/>
    <w:lvl w:ilvl="0" w:tplc="6FA6AD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9"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0" w15:restartNumberingAfterBreak="0">
    <w:nsid w:val="437807FD"/>
    <w:multiLevelType w:val="hybridMultilevel"/>
    <w:tmpl w:val="9BF0F6DA"/>
    <w:lvl w:ilvl="0" w:tplc="A28C3CCC">
      <w:start w:val="1"/>
      <w:numFmt w:val="decimal"/>
      <w:lvlText w:val="[%1]"/>
      <w:lvlJc w:val="left"/>
      <w:pPr>
        <w:ind w:left="36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2" w15:restartNumberingAfterBreak="0">
    <w:nsid w:val="54D0012A"/>
    <w:multiLevelType w:val="singleLevel"/>
    <w:tmpl w:val="742C2B68"/>
    <w:lvl w:ilvl="0">
      <w:start w:val="1"/>
      <w:numFmt w:val="none"/>
      <w:lvlText w:val=""/>
      <w:legacy w:legacy="1" w:legacySpace="0" w:legacyIndent="0"/>
      <w:lvlJc w:val="left"/>
      <w:pPr>
        <w:ind w:left="0" w:firstLine="0"/>
      </w:pPr>
    </w:lvl>
  </w:abstractNum>
  <w:abstractNum w:abstractNumId="13" w15:restartNumberingAfterBreak="0">
    <w:nsid w:val="614672C0"/>
    <w:multiLevelType w:val="singleLevel"/>
    <w:tmpl w:val="488EC81A"/>
    <w:lvl w:ilvl="0">
      <w:start w:val="1"/>
      <w:numFmt w:val="decimal"/>
      <w:lvlText w:val="%1."/>
      <w:legacy w:legacy="1" w:legacySpace="0" w:legacyIndent="360"/>
      <w:lvlJc w:val="left"/>
      <w:pPr>
        <w:ind w:left="360" w:hanging="360"/>
      </w:pPr>
    </w:lvl>
  </w:abstractNum>
  <w:abstractNum w:abstractNumId="14" w15:restartNumberingAfterBreak="0">
    <w:nsid w:val="6B85100A"/>
    <w:multiLevelType w:val="multilevel"/>
    <w:tmpl w:val="E904F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533235">
    <w:abstractNumId w:val="0"/>
  </w:num>
  <w:num w:numId="2" w16cid:durableId="1895701643">
    <w:abstractNumId w:val="1"/>
  </w:num>
  <w:num w:numId="3" w16cid:durableId="931856758">
    <w:abstractNumId w:val="8"/>
  </w:num>
  <w:num w:numId="4" w16cid:durableId="621693946">
    <w:abstractNumId w:val="8"/>
    <w:lvlOverride w:ilvl="0">
      <w:lvl w:ilvl="0">
        <w:start w:val="1"/>
        <w:numFmt w:val="decimal"/>
        <w:lvlText w:val="%1."/>
        <w:legacy w:legacy="1" w:legacySpace="0" w:legacyIndent="360"/>
        <w:lvlJc w:val="left"/>
        <w:pPr>
          <w:ind w:left="360" w:hanging="360"/>
        </w:pPr>
      </w:lvl>
    </w:lvlOverride>
  </w:num>
  <w:num w:numId="5" w16cid:durableId="1721440035">
    <w:abstractNumId w:val="8"/>
    <w:lvlOverride w:ilvl="0">
      <w:lvl w:ilvl="0">
        <w:start w:val="1"/>
        <w:numFmt w:val="decimal"/>
        <w:lvlText w:val="%1."/>
        <w:legacy w:legacy="1" w:legacySpace="0" w:legacyIndent="360"/>
        <w:lvlJc w:val="left"/>
        <w:pPr>
          <w:ind w:left="360" w:hanging="360"/>
        </w:pPr>
      </w:lvl>
    </w:lvlOverride>
  </w:num>
  <w:num w:numId="6" w16cid:durableId="225919163">
    <w:abstractNumId w:val="8"/>
    <w:lvlOverride w:ilvl="0">
      <w:lvl w:ilvl="0">
        <w:start w:val="1"/>
        <w:numFmt w:val="decimal"/>
        <w:lvlText w:val="%1."/>
        <w:legacy w:legacy="1" w:legacySpace="0" w:legacyIndent="360"/>
        <w:lvlJc w:val="left"/>
        <w:pPr>
          <w:ind w:left="360" w:hanging="360"/>
        </w:pPr>
      </w:lvl>
    </w:lvlOverride>
  </w:num>
  <w:num w:numId="7" w16cid:durableId="1101755254">
    <w:abstractNumId w:val="11"/>
  </w:num>
  <w:num w:numId="8" w16cid:durableId="103116893">
    <w:abstractNumId w:val="11"/>
    <w:lvlOverride w:ilvl="0">
      <w:lvl w:ilvl="0">
        <w:start w:val="1"/>
        <w:numFmt w:val="decimal"/>
        <w:lvlText w:val="%1."/>
        <w:legacy w:legacy="1" w:legacySpace="0" w:legacyIndent="360"/>
        <w:lvlJc w:val="left"/>
        <w:pPr>
          <w:ind w:left="360" w:hanging="360"/>
        </w:pPr>
      </w:lvl>
    </w:lvlOverride>
  </w:num>
  <w:num w:numId="9" w16cid:durableId="790634373">
    <w:abstractNumId w:val="11"/>
    <w:lvlOverride w:ilvl="0">
      <w:lvl w:ilvl="0">
        <w:start w:val="1"/>
        <w:numFmt w:val="decimal"/>
        <w:lvlText w:val="%1."/>
        <w:legacy w:legacy="1" w:legacySpace="0" w:legacyIndent="360"/>
        <w:lvlJc w:val="left"/>
        <w:pPr>
          <w:ind w:left="360" w:hanging="360"/>
        </w:pPr>
      </w:lvl>
    </w:lvlOverride>
  </w:num>
  <w:num w:numId="10" w16cid:durableId="1596594133">
    <w:abstractNumId w:val="11"/>
    <w:lvlOverride w:ilvl="0">
      <w:lvl w:ilvl="0">
        <w:start w:val="1"/>
        <w:numFmt w:val="decimal"/>
        <w:lvlText w:val="%1."/>
        <w:legacy w:legacy="1" w:legacySpace="0" w:legacyIndent="360"/>
        <w:lvlJc w:val="left"/>
        <w:pPr>
          <w:ind w:left="360" w:hanging="360"/>
        </w:pPr>
      </w:lvl>
    </w:lvlOverride>
  </w:num>
  <w:num w:numId="11" w16cid:durableId="324625146">
    <w:abstractNumId w:val="11"/>
    <w:lvlOverride w:ilvl="0">
      <w:lvl w:ilvl="0">
        <w:start w:val="1"/>
        <w:numFmt w:val="decimal"/>
        <w:lvlText w:val="%1."/>
        <w:legacy w:legacy="1" w:legacySpace="0" w:legacyIndent="360"/>
        <w:lvlJc w:val="left"/>
        <w:pPr>
          <w:ind w:left="360" w:hanging="360"/>
        </w:pPr>
      </w:lvl>
    </w:lvlOverride>
  </w:num>
  <w:num w:numId="12" w16cid:durableId="1396852975">
    <w:abstractNumId w:val="11"/>
    <w:lvlOverride w:ilvl="0">
      <w:lvl w:ilvl="0">
        <w:start w:val="1"/>
        <w:numFmt w:val="decimal"/>
        <w:lvlText w:val="%1."/>
        <w:legacy w:legacy="1" w:legacySpace="0" w:legacyIndent="360"/>
        <w:lvlJc w:val="left"/>
        <w:pPr>
          <w:ind w:left="360" w:hanging="360"/>
        </w:pPr>
      </w:lvl>
    </w:lvlOverride>
  </w:num>
  <w:num w:numId="13" w16cid:durableId="1143085859">
    <w:abstractNumId w:val="9"/>
  </w:num>
  <w:num w:numId="14" w16cid:durableId="1813675124">
    <w:abstractNumId w:val="6"/>
  </w:num>
  <w:num w:numId="15" w16cid:durableId="1975402203">
    <w:abstractNumId w:val="3"/>
  </w:num>
  <w:num w:numId="16" w16cid:durableId="1711374207">
    <w:abstractNumId w:val="13"/>
  </w:num>
  <w:num w:numId="17" w16cid:durableId="2047675842">
    <w:abstractNumId w:val="12"/>
  </w:num>
  <w:num w:numId="18" w16cid:durableId="319774968">
    <w:abstractNumId w:val="4"/>
  </w:num>
  <w:num w:numId="19" w16cid:durableId="1122722599">
    <w:abstractNumId w:val="10"/>
  </w:num>
  <w:num w:numId="20" w16cid:durableId="111282109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09795206">
    <w:abstractNumId w:val="2"/>
  </w:num>
  <w:num w:numId="22" w16cid:durableId="2061586983">
    <w:abstractNumId w:val="5"/>
  </w:num>
  <w:num w:numId="23" w16cid:durableId="1543250056">
    <w:abstractNumId w:val="14"/>
  </w:num>
  <w:num w:numId="24" w16cid:durableId="1916285202">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اسامه وسام احمد جرادات">
    <w15:presenceInfo w15:providerId="None" w15:userId="اسامه وسام احمد جرادات"/>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activeWritingStyle w:appName="MSWord" w:lang="en-US" w:vendorID="8" w:dllVersion="513"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BD2"/>
    <w:rsid w:val="000033E9"/>
    <w:rsid w:val="00010A65"/>
    <w:rsid w:val="00014665"/>
    <w:rsid w:val="00016339"/>
    <w:rsid w:val="000308D8"/>
    <w:rsid w:val="00032BD8"/>
    <w:rsid w:val="00037A97"/>
    <w:rsid w:val="000438C7"/>
    <w:rsid w:val="000447A9"/>
    <w:rsid w:val="00044C85"/>
    <w:rsid w:val="00054BF2"/>
    <w:rsid w:val="00065602"/>
    <w:rsid w:val="00074F79"/>
    <w:rsid w:val="00076591"/>
    <w:rsid w:val="000821D6"/>
    <w:rsid w:val="0008234C"/>
    <w:rsid w:val="000900C0"/>
    <w:rsid w:val="00094CE8"/>
    <w:rsid w:val="00094D3A"/>
    <w:rsid w:val="00095789"/>
    <w:rsid w:val="00097015"/>
    <w:rsid w:val="000A36CC"/>
    <w:rsid w:val="000A481D"/>
    <w:rsid w:val="000A49F0"/>
    <w:rsid w:val="000B0276"/>
    <w:rsid w:val="000B2EEA"/>
    <w:rsid w:val="000B4EAE"/>
    <w:rsid w:val="000C49CA"/>
    <w:rsid w:val="000C74C3"/>
    <w:rsid w:val="000D1480"/>
    <w:rsid w:val="000D2DEB"/>
    <w:rsid w:val="000D783F"/>
    <w:rsid w:val="000E03C2"/>
    <w:rsid w:val="000E7ED5"/>
    <w:rsid w:val="000F0267"/>
    <w:rsid w:val="000F4081"/>
    <w:rsid w:val="000F5290"/>
    <w:rsid w:val="000F68DF"/>
    <w:rsid w:val="000F69ED"/>
    <w:rsid w:val="00104068"/>
    <w:rsid w:val="00104791"/>
    <w:rsid w:val="00105E51"/>
    <w:rsid w:val="00105F9C"/>
    <w:rsid w:val="00106F9C"/>
    <w:rsid w:val="00107539"/>
    <w:rsid w:val="00112EC9"/>
    <w:rsid w:val="00115013"/>
    <w:rsid w:val="00115EEE"/>
    <w:rsid w:val="00116CD6"/>
    <w:rsid w:val="0011755E"/>
    <w:rsid w:val="00117D4A"/>
    <w:rsid w:val="00122833"/>
    <w:rsid w:val="00122C4E"/>
    <w:rsid w:val="00124958"/>
    <w:rsid w:val="001263AD"/>
    <w:rsid w:val="001408FE"/>
    <w:rsid w:val="0014137A"/>
    <w:rsid w:val="001445DE"/>
    <w:rsid w:val="00150C5F"/>
    <w:rsid w:val="00152BBD"/>
    <w:rsid w:val="00155AF1"/>
    <w:rsid w:val="001626B5"/>
    <w:rsid w:val="001631B1"/>
    <w:rsid w:val="00164960"/>
    <w:rsid w:val="0016560F"/>
    <w:rsid w:val="00165C26"/>
    <w:rsid w:val="00171627"/>
    <w:rsid w:val="00171DC9"/>
    <w:rsid w:val="00173AC3"/>
    <w:rsid w:val="00174206"/>
    <w:rsid w:val="00180EE6"/>
    <w:rsid w:val="001820B0"/>
    <w:rsid w:val="00182852"/>
    <w:rsid w:val="001829EB"/>
    <w:rsid w:val="00191939"/>
    <w:rsid w:val="001921FE"/>
    <w:rsid w:val="001962E3"/>
    <w:rsid w:val="001A17B3"/>
    <w:rsid w:val="001A333E"/>
    <w:rsid w:val="001A688D"/>
    <w:rsid w:val="001D05E9"/>
    <w:rsid w:val="001D12D6"/>
    <w:rsid w:val="001D15B5"/>
    <w:rsid w:val="001D3EDA"/>
    <w:rsid w:val="001D5F95"/>
    <w:rsid w:val="001E3638"/>
    <w:rsid w:val="001E751D"/>
    <w:rsid w:val="001F3BCE"/>
    <w:rsid w:val="001F5C2F"/>
    <w:rsid w:val="001F5DB2"/>
    <w:rsid w:val="002018A2"/>
    <w:rsid w:val="00206BD9"/>
    <w:rsid w:val="002070C2"/>
    <w:rsid w:val="00211233"/>
    <w:rsid w:val="002112E3"/>
    <w:rsid w:val="00211CA2"/>
    <w:rsid w:val="002123BF"/>
    <w:rsid w:val="00213E56"/>
    <w:rsid w:val="002212F7"/>
    <w:rsid w:val="00222411"/>
    <w:rsid w:val="00223F3E"/>
    <w:rsid w:val="00236EDF"/>
    <w:rsid w:val="002372B6"/>
    <w:rsid w:val="002404FC"/>
    <w:rsid w:val="002435E3"/>
    <w:rsid w:val="0024577A"/>
    <w:rsid w:val="00247917"/>
    <w:rsid w:val="00251C3E"/>
    <w:rsid w:val="00253597"/>
    <w:rsid w:val="00253BC5"/>
    <w:rsid w:val="00256AEA"/>
    <w:rsid w:val="002616B2"/>
    <w:rsid w:val="00263395"/>
    <w:rsid w:val="00270D19"/>
    <w:rsid w:val="00273A55"/>
    <w:rsid w:val="0027787D"/>
    <w:rsid w:val="0029025B"/>
    <w:rsid w:val="00294C33"/>
    <w:rsid w:val="00296EAD"/>
    <w:rsid w:val="00297064"/>
    <w:rsid w:val="002A0960"/>
    <w:rsid w:val="002A1BA9"/>
    <w:rsid w:val="002A478C"/>
    <w:rsid w:val="002A5EBB"/>
    <w:rsid w:val="002A6DE4"/>
    <w:rsid w:val="002B0608"/>
    <w:rsid w:val="002B7D70"/>
    <w:rsid w:val="002C50DF"/>
    <w:rsid w:val="002C5C19"/>
    <w:rsid w:val="002D2C61"/>
    <w:rsid w:val="002D4C1A"/>
    <w:rsid w:val="002D506C"/>
    <w:rsid w:val="002D5396"/>
    <w:rsid w:val="002D64DA"/>
    <w:rsid w:val="002E1FDE"/>
    <w:rsid w:val="002F4BC2"/>
    <w:rsid w:val="003025FC"/>
    <w:rsid w:val="0030281C"/>
    <w:rsid w:val="00304E9D"/>
    <w:rsid w:val="00311B5F"/>
    <w:rsid w:val="00314DB6"/>
    <w:rsid w:val="003167E6"/>
    <w:rsid w:val="0032166D"/>
    <w:rsid w:val="00325B74"/>
    <w:rsid w:val="00327A5B"/>
    <w:rsid w:val="003324EB"/>
    <w:rsid w:val="0034302B"/>
    <w:rsid w:val="00343502"/>
    <w:rsid w:val="003447CB"/>
    <w:rsid w:val="00345C8C"/>
    <w:rsid w:val="00350CF8"/>
    <w:rsid w:val="00356A57"/>
    <w:rsid w:val="00360E6E"/>
    <w:rsid w:val="00362BB6"/>
    <w:rsid w:val="00370241"/>
    <w:rsid w:val="00370437"/>
    <w:rsid w:val="0037361F"/>
    <w:rsid w:val="00374E7D"/>
    <w:rsid w:val="00380445"/>
    <w:rsid w:val="00381306"/>
    <w:rsid w:val="00382543"/>
    <w:rsid w:val="00382C84"/>
    <w:rsid w:val="00384743"/>
    <w:rsid w:val="00384F6A"/>
    <w:rsid w:val="00392A69"/>
    <w:rsid w:val="00393F4F"/>
    <w:rsid w:val="00394879"/>
    <w:rsid w:val="003A1D43"/>
    <w:rsid w:val="003A48F5"/>
    <w:rsid w:val="003A51D7"/>
    <w:rsid w:val="003A617D"/>
    <w:rsid w:val="003B1ACF"/>
    <w:rsid w:val="003C219B"/>
    <w:rsid w:val="003C624F"/>
    <w:rsid w:val="003C6BF8"/>
    <w:rsid w:val="003D0B8C"/>
    <w:rsid w:val="003D6007"/>
    <w:rsid w:val="003D7372"/>
    <w:rsid w:val="003E6439"/>
    <w:rsid w:val="003F1C20"/>
    <w:rsid w:val="003F5FFD"/>
    <w:rsid w:val="003F7283"/>
    <w:rsid w:val="00400ED8"/>
    <w:rsid w:val="00401947"/>
    <w:rsid w:val="00403185"/>
    <w:rsid w:val="00410C35"/>
    <w:rsid w:val="00411BFE"/>
    <w:rsid w:val="00413AFC"/>
    <w:rsid w:val="004152D4"/>
    <w:rsid w:val="00415C59"/>
    <w:rsid w:val="00427D55"/>
    <w:rsid w:val="0043372E"/>
    <w:rsid w:val="00444845"/>
    <w:rsid w:val="00445315"/>
    <w:rsid w:val="00446C8C"/>
    <w:rsid w:val="00450F42"/>
    <w:rsid w:val="00462101"/>
    <w:rsid w:val="00465221"/>
    <w:rsid w:val="00467DA6"/>
    <w:rsid w:val="00470EDC"/>
    <w:rsid w:val="00473743"/>
    <w:rsid w:val="0047489E"/>
    <w:rsid w:val="00475920"/>
    <w:rsid w:val="0049741C"/>
    <w:rsid w:val="004A0E57"/>
    <w:rsid w:val="004A152A"/>
    <w:rsid w:val="004A2C42"/>
    <w:rsid w:val="004B0775"/>
    <w:rsid w:val="004B14D5"/>
    <w:rsid w:val="004B360B"/>
    <w:rsid w:val="004C5F68"/>
    <w:rsid w:val="004D39B0"/>
    <w:rsid w:val="004E0A6C"/>
    <w:rsid w:val="004E1046"/>
    <w:rsid w:val="004E530D"/>
    <w:rsid w:val="004E5DBE"/>
    <w:rsid w:val="004F1B13"/>
    <w:rsid w:val="004F62AD"/>
    <w:rsid w:val="004F7CA3"/>
    <w:rsid w:val="005007EE"/>
    <w:rsid w:val="00502CC3"/>
    <w:rsid w:val="00504E06"/>
    <w:rsid w:val="00506B91"/>
    <w:rsid w:val="00507F59"/>
    <w:rsid w:val="005119F6"/>
    <w:rsid w:val="005148F5"/>
    <w:rsid w:val="00514976"/>
    <w:rsid w:val="0051514F"/>
    <w:rsid w:val="00515609"/>
    <w:rsid w:val="00516562"/>
    <w:rsid w:val="0051703D"/>
    <w:rsid w:val="00522939"/>
    <w:rsid w:val="00524B8C"/>
    <w:rsid w:val="00533879"/>
    <w:rsid w:val="005345B0"/>
    <w:rsid w:val="00537221"/>
    <w:rsid w:val="00540037"/>
    <w:rsid w:val="00544501"/>
    <w:rsid w:val="005453EE"/>
    <w:rsid w:val="00550B35"/>
    <w:rsid w:val="00551E90"/>
    <w:rsid w:val="00555E36"/>
    <w:rsid w:val="0056123C"/>
    <w:rsid w:val="0056572F"/>
    <w:rsid w:val="00566B95"/>
    <w:rsid w:val="00570B86"/>
    <w:rsid w:val="00573CF7"/>
    <w:rsid w:val="00574597"/>
    <w:rsid w:val="00574B3C"/>
    <w:rsid w:val="00584B5F"/>
    <w:rsid w:val="00585F6F"/>
    <w:rsid w:val="00586CFE"/>
    <w:rsid w:val="00587C27"/>
    <w:rsid w:val="00593654"/>
    <w:rsid w:val="00594BBB"/>
    <w:rsid w:val="005960D5"/>
    <w:rsid w:val="005A396A"/>
    <w:rsid w:val="005A44B0"/>
    <w:rsid w:val="005A489A"/>
    <w:rsid w:val="005A7D0B"/>
    <w:rsid w:val="005A7E78"/>
    <w:rsid w:val="005B68B2"/>
    <w:rsid w:val="005B7740"/>
    <w:rsid w:val="005C129B"/>
    <w:rsid w:val="005C178B"/>
    <w:rsid w:val="005C6CDE"/>
    <w:rsid w:val="005D4670"/>
    <w:rsid w:val="005D5322"/>
    <w:rsid w:val="005D760B"/>
    <w:rsid w:val="005E0CBE"/>
    <w:rsid w:val="005E3416"/>
    <w:rsid w:val="005E3DAA"/>
    <w:rsid w:val="005E6E74"/>
    <w:rsid w:val="005F0353"/>
    <w:rsid w:val="005F39CB"/>
    <w:rsid w:val="005F731F"/>
    <w:rsid w:val="00601CE2"/>
    <w:rsid w:val="006105A2"/>
    <w:rsid w:val="00613210"/>
    <w:rsid w:val="00616DD0"/>
    <w:rsid w:val="006229D6"/>
    <w:rsid w:val="006235E2"/>
    <w:rsid w:val="00623D93"/>
    <w:rsid w:val="00634F08"/>
    <w:rsid w:val="00641024"/>
    <w:rsid w:val="00643E6E"/>
    <w:rsid w:val="0064457B"/>
    <w:rsid w:val="00645E34"/>
    <w:rsid w:val="0064724F"/>
    <w:rsid w:val="00647418"/>
    <w:rsid w:val="00650368"/>
    <w:rsid w:val="00652132"/>
    <w:rsid w:val="00662FA9"/>
    <w:rsid w:val="00665B0A"/>
    <w:rsid w:val="006665D7"/>
    <w:rsid w:val="0066786E"/>
    <w:rsid w:val="0067060E"/>
    <w:rsid w:val="006745E8"/>
    <w:rsid w:val="00675215"/>
    <w:rsid w:val="006773DE"/>
    <w:rsid w:val="006820D9"/>
    <w:rsid w:val="00683077"/>
    <w:rsid w:val="00683700"/>
    <w:rsid w:val="006837A5"/>
    <w:rsid w:val="00687E5F"/>
    <w:rsid w:val="00690121"/>
    <w:rsid w:val="0069374D"/>
    <w:rsid w:val="00694497"/>
    <w:rsid w:val="00695E98"/>
    <w:rsid w:val="00696D50"/>
    <w:rsid w:val="006A0EB9"/>
    <w:rsid w:val="006A15D5"/>
    <w:rsid w:val="006A2D11"/>
    <w:rsid w:val="006A42C1"/>
    <w:rsid w:val="006A5463"/>
    <w:rsid w:val="006A55EA"/>
    <w:rsid w:val="006A56AD"/>
    <w:rsid w:val="006A741A"/>
    <w:rsid w:val="006B0512"/>
    <w:rsid w:val="006B1365"/>
    <w:rsid w:val="006B2C5F"/>
    <w:rsid w:val="006B49E1"/>
    <w:rsid w:val="006B50BD"/>
    <w:rsid w:val="006B65D2"/>
    <w:rsid w:val="006C031D"/>
    <w:rsid w:val="006C3CE7"/>
    <w:rsid w:val="006C783D"/>
    <w:rsid w:val="006C7C23"/>
    <w:rsid w:val="006D2143"/>
    <w:rsid w:val="006D2E66"/>
    <w:rsid w:val="006D32D0"/>
    <w:rsid w:val="006D5882"/>
    <w:rsid w:val="006E70AF"/>
    <w:rsid w:val="006F26E5"/>
    <w:rsid w:val="006F3463"/>
    <w:rsid w:val="006F4546"/>
    <w:rsid w:val="006F5513"/>
    <w:rsid w:val="00701B7C"/>
    <w:rsid w:val="00704353"/>
    <w:rsid w:val="00704559"/>
    <w:rsid w:val="00706B8C"/>
    <w:rsid w:val="00707047"/>
    <w:rsid w:val="00711DE9"/>
    <w:rsid w:val="0071298C"/>
    <w:rsid w:val="00712E40"/>
    <w:rsid w:val="007175F2"/>
    <w:rsid w:val="00722384"/>
    <w:rsid w:val="00722B29"/>
    <w:rsid w:val="00723CC3"/>
    <w:rsid w:val="00724699"/>
    <w:rsid w:val="007314A1"/>
    <w:rsid w:val="00732F16"/>
    <w:rsid w:val="007426B9"/>
    <w:rsid w:val="00742B9B"/>
    <w:rsid w:val="00751DA0"/>
    <w:rsid w:val="0076117D"/>
    <w:rsid w:val="00761A6C"/>
    <w:rsid w:val="007631B3"/>
    <w:rsid w:val="00765D3F"/>
    <w:rsid w:val="00766355"/>
    <w:rsid w:val="007677B4"/>
    <w:rsid w:val="00770941"/>
    <w:rsid w:val="00774935"/>
    <w:rsid w:val="00774CC0"/>
    <w:rsid w:val="007919C0"/>
    <w:rsid w:val="0079556E"/>
    <w:rsid w:val="007A1CCC"/>
    <w:rsid w:val="007A51F1"/>
    <w:rsid w:val="007B3FF6"/>
    <w:rsid w:val="007C11C8"/>
    <w:rsid w:val="007C1437"/>
    <w:rsid w:val="007C1A85"/>
    <w:rsid w:val="007C3A7B"/>
    <w:rsid w:val="007C6CF4"/>
    <w:rsid w:val="007D1543"/>
    <w:rsid w:val="007E1EA1"/>
    <w:rsid w:val="007E2055"/>
    <w:rsid w:val="007E2144"/>
    <w:rsid w:val="007E4D6C"/>
    <w:rsid w:val="007F48AF"/>
    <w:rsid w:val="00801C29"/>
    <w:rsid w:val="0080348A"/>
    <w:rsid w:val="00805539"/>
    <w:rsid w:val="00805749"/>
    <w:rsid w:val="00811B78"/>
    <w:rsid w:val="00811FA6"/>
    <w:rsid w:val="0082070A"/>
    <w:rsid w:val="00821F7F"/>
    <w:rsid w:val="00825A9E"/>
    <w:rsid w:val="008265D6"/>
    <w:rsid w:val="00834592"/>
    <w:rsid w:val="00841F2A"/>
    <w:rsid w:val="008424C4"/>
    <w:rsid w:val="008456B0"/>
    <w:rsid w:val="00847191"/>
    <w:rsid w:val="008500D9"/>
    <w:rsid w:val="008516CF"/>
    <w:rsid w:val="00851C6D"/>
    <w:rsid w:val="00855C62"/>
    <w:rsid w:val="00855CAF"/>
    <w:rsid w:val="0086063B"/>
    <w:rsid w:val="00862B4B"/>
    <w:rsid w:val="008640FF"/>
    <w:rsid w:val="00872399"/>
    <w:rsid w:val="00884A45"/>
    <w:rsid w:val="00890864"/>
    <w:rsid w:val="00890DF5"/>
    <w:rsid w:val="00892C0C"/>
    <w:rsid w:val="00895A49"/>
    <w:rsid w:val="00896AD5"/>
    <w:rsid w:val="008A06B3"/>
    <w:rsid w:val="008A219C"/>
    <w:rsid w:val="008A2DF1"/>
    <w:rsid w:val="008A4782"/>
    <w:rsid w:val="008A7528"/>
    <w:rsid w:val="008B320A"/>
    <w:rsid w:val="008B589E"/>
    <w:rsid w:val="008C0683"/>
    <w:rsid w:val="008E5E4D"/>
    <w:rsid w:val="008F05ED"/>
    <w:rsid w:val="008F386A"/>
    <w:rsid w:val="008F5200"/>
    <w:rsid w:val="008F6A18"/>
    <w:rsid w:val="008F75E1"/>
    <w:rsid w:val="00900AE0"/>
    <w:rsid w:val="00901E39"/>
    <w:rsid w:val="0090273C"/>
    <w:rsid w:val="009058E6"/>
    <w:rsid w:val="00906F59"/>
    <w:rsid w:val="00916205"/>
    <w:rsid w:val="00916BA8"/>
    <w:rsid w:val="0092350A"/>
    <w:rsid w:val="0092374E"/>
    <w:rsid w:val="00927378"/>
    <w:rsid w:val="0093034B"/>
    <w:rsid w:val="009334C0"/>
    <w:rsid w:val="00933A08"/>
    <w:rsid w:val="00934105"/>
    <w:rsid w:val="009357B2"/>
    <w:rsid w:val="00941C3B"/>
    <w:rsid w:val="00942852"/>
    <w:rsid w:val="00943C93"/>
    <w:rsid w:val="00946925"/>
    <w:rsid w:val="009511A0"/>
    <w:rsid w:val="00955D6E"/>
    <w:rsid w:val="00956776"/>
    <w:rsid w:val="0096004B"/>
    <w:rsid w:val="009670C2"/>
    <w:rsid w:val="00967D76"/>
    <w:rsid w:val="00970E4B"/>
    <w:rsid w:val="00975F59"/>
    <w:rsid w:val="00981BFF"/>
    <w:rsid w:val="00984D44"/>
    <w:rsid w:val="00986952"/>
    <w:rsid w:val="0099323B"/>
    <w:rsid w:val="009A2EF8"/>
    <w:rsid w:val="009A406B"/>
    <w:rsid w:val="009E125B"/>
    <w:rsid w:val="009E3904"/>
    <w:rsid w:val="009E7F36"/>
    <w:rsid w:val="009F2705"/>
    <w:rsid w:val="009F7B0D"/>
    <w:rsid w:val="00A02765"/>
    <w:rsid w:val="00A10309"/>
    <w:rsid w:val="00A1147F"/>
    <w:rsid w:val="00A2426E"/>
    <w:rsid w:val="00A24831"/>
    <w:rsid w:val="00A40011"/>
    <w:rsid w:val="00A40B9D"/>
    <w:rsid w:val="00A50E37"/>
    <w:rsid w:val="00A61C16"/>
    <w:rsid w:val="00A71A7A"/>
    <w:rsid w:val="00A8144A"/>
    <w:rsid w:val="00A81783"/>
    <w:rsid w:val="00A908FD"/>
    <w:rsid w:val="00A92E50"/>
    <w:rsid w:val="00A95274"/>
    <w:rsid w:val="00AA0829"/>
    <w:rsid w:val="00AA3992"/>
    <w:rsid w:val="00AA41C5"/>
    <w:rsid w:val="00AA5C64"/>
    <w:rsid w:val="00AA5E36"/>
    <w:rsid w:val="00AA7487"/>
    <w:rsid w:val="00AB271C"/>
    <w:rsid w:val="00AB393A"/>
    <w:rsid w:val="00AB555C"/>
    <w:rsid w:val="00AB675F"/>
    <w:rsid w:val="00AC0597"/>
    <w:rsid w:val="00AC096B"/>
    <w:rsid w:val="00AC0BA2"/>
    <w:rsid w:val="00AC6A37"/>
    <w:rsid w:val="00AD0C9A"/>
    <w:rsid w:val="00AD696B"/>
    <w:rsid w:val="00AE08E3"/>
    <w:rsid w:val="00AE3AAA"/>
    <w:rsid w:val="00AE3BA4"/>
    <w:rsid w:val="00AF1D77"/>
    <w:rsid w:val="00AF43D9"/>
    <w:rsid w:val="00AF62BC"/>
    <w:rsid w:val="00B047A3"/>
    <w:rsid w:val="00B20591"/>
    <w:rsid w:val="00B20FCC"/>
    <w:rsid w:val="00B24720"/>
    <w:rsid w:val="00B25807"/>
    <w:rsid w:val="00B360B5"/>
    <w:rsid w:val="00B40093"/>
    <w:rsid w:val="00B4524E"/>
    <w:rsid w:val="00B46F42"/>
    <w:rsid w:val="00B47F4C"/>
    <w:rsid w:val="00B50A7C"/>
    <w:rsid w:val="00B5662B"/>
    <w:rsid w:val="00B6081B"/>
    <w:rsid w:val="00B702C3"/>
    <w:rsid w:val="00B70F38"/>
    <w:rsid w:val="00B738AF"/>
    <w:rsid w:val="00B84EB4"/>
    <w:rsid w:val="00B8655D"/>
    <w:rsid w:val="00B86C71"/>
    <w:rsid w:val="00B93E4E"/>
    <w:rsid w:val="00B97242"/>
    <w:rsid w:val="00BA09DB"/>
    <w:rsid w:val="00BB0A0E"/>
    <w:rsid w:val="00BB4F0F"/>
    <w:rsid w:val="00BC1D1F"/>
    <w:rsid w:val="00BC517A"/>
    <w:rsid w:val="00BC54D3"/>
    <w:rsid w:val="00BC7397"/>
    <w:rsid w:val="00BD5038"/>
    <w:rsid w:val="00BE16B7"/>
    <w:rsid w:val="00BE7776"/>
    <w:rsid w:val="00BF28A0"/>
    <w:rsid w:val="00BF53F2"/>
    <w:rsid w:val="00C024E1"/>
    <w:rsid w:val="00C05856"/>
    <w:rsid w:val="00C10F21"/>
    <w:rsid w:val="00C14346"/>
    <w:rsid w:val="00C1516F"/>
    <w:rsid w:val="00C27A86"/>
    <w:rsid w:val="00C33C2E"/>
    <w:rsid w:val="00C46D39"/>
    <w:rsid w:val="00C50441"/>
    <w:rsid w:val="00C51604"/>
    <w:rsid w:val="00C670E5"/>
    <w:rsid w:val="00C70B7E"/>
    <w:rsid w:val="00C7232F"/>
    <w:rsid w:val="00C72BD1"/>
    <w:rsid w:val="00C72C55"/>
    <w:rsid w:val="00C76790"/>
    <w:rsid w:val="00C86A3A"/>
    <w:rsid w:val="00C91CDD"/>
    <w:rsid w:val="00C93597"/>
    <w:rsid w:val="00C9360D"/>
    <w:rsid w:val="00C944CD"/>
    <w:rsid w:val="00C94F84"/>
    <w:rsid w:val="00C96BE8"/>
    <w:rsid w:val="00CA37E6"/>
    <w:rsid w:val="00CA56CE"/>
    <w:rsid w:val="00CB1B23"/>
    <w:rsid w:val="00CB2932"/>
    <w:rsid w:val="00CC0ADF"/>
    <w:rsid w:val="00CC0B11"/>
    <w:rsid w:val="00CC45F2"/>
    <w:rsid w:val="00CC59EE"/>
    <w:rsid w:val="00CC5B1C"/>
    <w:rsid w:val="00CD0588"/>
    <w:rsid w:val="00CD6652"/>
    <w:rsid w:val="00CD67D5"/>
    <w:rsid w:val="00CD6B7F"/>
    <w:rsid w:val="00CD6D28"/>
    <w:rsid w:val="00CE3610"/>
    <w:rsid w:val="00CF255A"/>
    <w:rsid w:val="00CF2E64"/>
    <w:rsid w:val="00D0579F"/>
    <w:rsid w:val="00D063BC"/>
    <w:rsid w:val="00D1129D"/>
    <w:rsid w:val="00D116F5"/>
    <w:rsid w:val="00D124BB"/>
    <w:rsid w:val="00D129BA"/>
    <w:rsid w:val="00D20233"/>
    <w:rsid w:val="00D23341"/>
    <w:rsid w:val="00D24E07"/>
    <w:rsid w:val="00D257C9"/>
    <w:rsid w:val="00D26F31"/>
    <w:rsid w:val="00D272E4"/>
    <w:rsid w:val="00D278E5"/>
    <w:rsid w:val="00D3057A"/>
    <w:rsid w:val="00D3406D"/>
    <w:rsid w:val="00D35622"/>
    <w:rsid w:val="00D3702C"/>
    <w:rsid w:val="00D41835"/>
    <w:rsid w:val="00D41B99"/>
    <w:rsid w:val="00D42061"/>
    <w:rsid w:val="00D46799"/>
    <w:rsid w:val="00D54535"/>
    <w:rsid w:val="00D55ABF"/>
    <w:rsid w:val="00D577F3"/>
    <w:rsid w:val="00D57B57"/>
    <w:rsid w:val="00D60FDB"/>
    <w:rsid w:val="00D66073"/>
    <w:rsid w:val="00D661A5"/>
    <w:rsid w:val="00D70280"/>
    <w:rsid w:val="00D75B35"/>
    <w:rsid w:val="00D77D08"/>
    <w:rsid w:val="00D82BDF"/>
    <w:rsid w:val="00D82C70"/>
    <w:rsid w:val="00D8437B"/>
    <w:rsid w:val="00D91323"/>
    <w:rsid w:val="00D92489"/>
    <w:rsid w:val="00D9277D"/>
    <w:rsid w:val="00D95F70"/>
    <w:rsid w:val="00DA644E"/>
    <w:rsid w:val="00DA655C"/>
    <w:rsid w:val="00DA6FA9"/>
    <w:rsid w:val="00DA735A"/>
    <w:rsid w:val="00DA7988"/>
    <w:rsid w:val="00DA79AE"/>
    <w:rsid w:val="00DB263C"/>
    <w:rsid w:val="00DC38D8"/>
    <w:rsid w:val="00DC7A27"/>
    <w:rsid w:val="00DD1A39"/>
    <w:rsid w:val="00DE13C4"/>
    <w:rsid w:val="00DF6DD2"/>
    <w:rsid w:val="00E02A47"/>
    <w:rsid w:val="00E04A01"/>
    <w:rsid w:val="00E10B99"/>
    <w:rsid w:val="00E160E9"/>
    <w:rsid w:val="00E16CFF"/>
    <w:rsid w:val="00E17532"/>
    <w:rsid w:val="00E2608B"/>
    <w:rsid w:val="00E311B0"/>
    <w:rsid w:val="00E3514F"/>
    <w:rsid w:val="00E3516A"/>
    <w:rsid w:val="00E35D38"/>
    <w:rsid w:val="00E36531"/>
    <w:rsid w:val="00E377B4"/>
    <w:rsid w:val="00E508F6"/>
    <w:rsid w:val="00E50C28"/>
    <w:rsid w:val="00E528D2"/>
    <w:rsid w:val="00E5617B"/>
    <w:rsid w:val="00E5736A"/>
    <w:rsid w:val="00E63CEC"/>
    <w:rsid w:val="00E65170"/>
    <w:rsid w:val="00E733A8"/>
    <w:rsid w:val="00E742C0"/>
    <w:rsid w:val="00E82F2F"/>
    <w:rsid w:val="00E84BA3"/>
    <w:rsid w:val="00E95520"/>
    <w:rsid w:val="00EA19B7"/>
    <w:rsid w:val="00EA248C"/>
    <w:rsid w:val="00EA2CCC"/>
    <w:rsid w:val="00EB0667"/>
    <w:rsid w:val="00EB44BD"/>
    <w:rsid w:val="00EC3766"/>
    <w:rsid w:val="00EC7CD1"/>
    <w:rsid w:val="00ED0FD1"/>
    <w:rsid w:val="00ED4A0E"/>
    <w:rsid w:val="00ED4D8F"/>
    <w:rsid w:val="00EE117E"/>
    <w:rsid w:val="00EE1452"/>
    <w:rsid w:val="00EF1382"/>
    <w:rsid w:val="00EF2688"/>
    <w:rsid w:val="00EF4885"/>
    <w:rsid w:val="00EF4EC2"/>
    <w:rsid w:val="00F06439"/>
    <w:rsid w:val="00F07F76"/>
    <w:rsid w:val="00F15322"/>
    <w:rsid w:val="00F1572A"/>
    <w:rsid w:val="00F15BD2"/>
    <w:rsid w:val="00F21C56"/>
    <w:rsid w:val="00F27709"/>
    <w:rsid w:val="00F330DF"/>
    <w:rsid w:val="00F41F4E"/>
    <w:rsid w:val="00F42C33"/>
    <w:rsid w:val="00F42EA7"/>
    <w:rsid w:val="00F4661C"/>
    <w:rsid w:val="00F46CCA"/>
    <w:rsid w:val="00F5505F"/>
    <w:rsid w:val="00F67C94"/>
    <w:rsid w:val="00F71D66"/>
    <w:rsid w:val="00F72E4A"/>
    <w:rsid w:val="00F75FB4"/>
    <w:rsid w:val="00F76935"/>
    <w:rsid w:val="00F83316"/>
    <w:rsid w:val="00F84125"/>
    <w:rsid w:val="00F87173"/>
    <w:rsid w:val="00F905DE"/>
    <w:rsid w:val="00F92138"/>
    <w:rsid w:val="00F93D6B"/>
    <w:rsid w:val="00F95CC4"/>
    <w:rsid w:val="00F97C6F"/>
    <w:rsid w:val="00FA26FE"/>
    <w:rsid w:val="00FA449B"/>
    <w:rsid w:val="00FA5518"/>
    <w:rsid w:val="00FB22D5"/>
    <w:rsid w:val="00FC06A8"/>
    <w:rsid w:val="00FC3B4C"/>
    <w:rsid w:val="00FD169C"/>
    <w:rsid w:val="00FD46E4"/>
    <w:rsid w:val="00FE31CD"/>
    <w:rsid w:val="00FE3645"/>
    <w:rsid w:val="00FE3AE8"/>
    <w:rsid w:val="00FE76FA"/>
    <w:rsid w:val="00FF0DD6"/>
    <w:rsid w:val="00FF3019"/>
    <w:rsid w:val="00FF70B2"/>
    <w:rsid w:val="00FF79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FBECB27"/>
  <w15:docId w15:val="{21D9FEC6-F9CC-47FD-A7D4-47778CB13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qFormat/>
    <w:pPr>
      <w:keepNext/>
      <w:numPr>
        <w:numId w:val="2"/>
      </w:numPr>
      <w:spacing w:before="240" w:after="80"/>
      <w:ind w:left="0"/>
      <w:jc w:val="center"/>
      <w:outlineLvl w:val="0"/>
    </w:pPr>
    <w:rPr>
      <w:smallCaps/>
      <w:kern w:val="28"/>
    </w:rPr>
  </w:style>
  <w:style w:type="paragraph" w:styleId="Heading2">
    <w:name w:val="heading 2"/>
    <w:basedOn w:val="Normal"/>
    <w:next w:val="Normal"/>
    <w:qFormat/>
    <w:pPr>
      <w:keepNext/>
      <w:numPr>
        <w:ilvl w:val="1"/>
        <w:numId w:val="2"/>
      </w:numPr>
      <w:spacing w:before="120" w:after="60"/>
      <w:outlineLvl w:val="1"/>
    </w:pPr>
    <w:rPr>
      <w:i/>
    </w:rPr>
  </w:style>
  <w:style w:type="paragraph" w:styleId="Heading3">
    <w:name w:val="heading 3"/>
    <w:basedOn w:val="Normal"/>
    <w:next w:val="Normal"/>
    <w:qFormat/>
    <w:pPr>
      <w:keepNext/>
      <w:numPr>
        <w:ilvl w:val="2"/>
        <w:numId w:val="2"/>
      </w:numPr>
      <w:outlineLvl w:val="2"/>
    </w:pPr>
    <w:rPr>
      <w:i/>
    </w:rPr>
  </w:style>
  <w:style w:type="paragraph" w:styleId="Heading4">
    <w:name w:val="heading 4"/>
    <w:basedOn w:val="Normal"/>
    <w:next w:val="Normal"/>
    <w:qFormat/>
    <w:pPr>
      <w:keepNext/>
      <w:numPr>
        <w:ilvl w:val="3"/>
        <w:numId w:val="2"/>
      </w:numPr>
      <w:outlineLvl w:val="3"/>
    </w:pPr>
    <w:rPr>
      <w:i/>
    </w:rPr>
  </w:style>
  <w:style w:type="paragraph" w:styleId="Heading5">
    <w:name w:val="heading 5"/>
    <w:basedOn w:val="Normal"/>
    <w:next w:val="Normal"/>
    <w:qFormat/>
    <w:pPr>
      <w:keepNext/>
      <w:numPr>
        <w:ilvl w:val="4"/>
        <w:numId w:val="2"/>
      </w:numPr>
      <w:outlineLvl w:val="4"/>
    </w:pPr>
    <w:rPr>
      <w:i/>
    </w:rPr>
  </w:style>
  <w:style w:type="paragraph" w:styleId="Heading6">
    <w:name w:val="heading 6"/>
    <w:basedOn w:val="Normal"/>
    <w:next w:val="Normal"/>
    <w:qFormat/>
    <w:pPr>
      <w:keepNext/>
      <w:numPr>
        <w:ilvl w:val="5"/>
        <w:numId w:val="2"/>
      </w:numPr>
      <w:ind w:left="360"/>
      <w:outlineLvl w:val="5"/>
    </w:pPr>
    <w:rPr>
      <w:i/>
    </w:rPr>
  </w:style>
  <w:style w:type="paragraph" w:styleId="Heading7">
    <w:name w:val="heading 7"/>
    <w:basedOn w:val="Normal"/>
    <w:next w:val="Normal"/>
    <w:qFormat/>
    <w:pPr>
      <w:keepNext/>
      <w:numPr>
        <w:ilvl w:val="6"/>
        <w:numId w:val="2"/>
      </w:numPr>
      <w:ind w:left="720"/>
      <w:outlineLvl w:val="6"/>
    </w:pPr>
    <w:rPr>
      <w:i/>
    </w:rPr>
  </w:style>
  <w:style w:type="paragraph" w:styleId="Heading8">
    <w:name w:val="heading 8"/>
    <w:basedOn w:val="Normal"/>
    <w:next w:val="Normal"/>
    <w:qFormat/>
    <w:pPr>
      <w:keepNext/>
      <w:numPr>
        <w:ilvl w:val="7"/>
        <w:numId w:val="2"/>
      </w:numPr>
      <w:ind w:left="1080"/>
      <w:outlineLvl w:val="7"/>
    </w:pPr>
    <w:rPr>
      <w:i/>
    </w:rPr>
  </w:style>
  <w:style w:type="paragraph" w:styleId="Heading9">
    <w:name w:val="heading 9"/>
    <w:basedOn w:val="Normal"/>
    <w:next w:val="Normal"/>
    <w:qFormat/>
    <w:pPr>
      <w:keepNext/>
      <w:numPr>
        <w:ilvl w:val="8"/>
        <w:numId w:val="2"/>
      </w:numPr>
      <w:ind w:left="21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40"/>
      <w:jc w:val="both"/>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rPr>
      <w:rFonts w:ascii="Times New Roman" w:hAnsi="Times New Roman"/>
      <w:i/>
      <w:sz w:val="22"/>
    </w:rPr>
  </w:style>
  <w:style w:type="paragraph" w:styleId="Title">
    <w:name w:val="Title"/>
    <w:basedOn w:val="Normal"/>
    <w:next w:val="Normal"/>
    <w:link w:val="TitleChar"/>
    <w:uiPriority w:val="1"/>
    <w:qFormat/>
    <w:pPr>
      <w:framePr w:w="9360" w:hSpace="187" w:vSpace="187" w:wrap="notBeside" w:vAnchor="text" w:hAnchor="page" w:xAlign="center" w:y="1"/>
      <w:jc w:val="center"/>
    </w:pPr>
    <w:rPr>
      <w:kern w:val="28"/>
      <w:sz w:val="48"/>
    </w:rPr>
  </w:style>
  <w:style w:type="paragraph" w:styleId="FootnoteText">
    <w:name w:val="footnote text"/>
    <w:basedOn w:val="Normal"/>
    <w:link w:val="FootnoteTextChar"/>
    <w:semiHidden/>
    <w:pPr>
      <w:ind w:firstLine="240"/>
      <w:jc w:val="both"/>
    </w:pPr>
    <w:rPr>
      <w:sz w:val="16"/>
    </w:rPr>
  </w:style>
  <w:style w:type="paragraph" w:customStyle="1" w:styleId="References">
    <w:name w:val="References"/>
    <w:basedOn w:val="ListNumber"/>
    <w:pPr>
      <w:ind w:left="0" w:firstLine="0"/>
      <w:jc w:val="both"/>
    </w:pPr>
    <w:rPr>
      <w:sz w:val="16"/>
    </w:rPr>
  </w:style>
  <w:style w:type="paragraph" w:styleId="ListNumber">
    <w:name w:val="List Number"/>
    <w:basedOn w:val="Normal"/>
    <w:pPr>
      <w:ind w:left="360" w:hanging="360"/>
    </w:pPr>
  </w:style>
  <w:style w:type="paragraph" w:customStyle="1" w:styleId="IndexTerms">
    <w:name w:val="IndexTerms"/>
    <w:basedOn w:val="Normal"/>
    <w:next w:val="Normal"/>
    <w:pPr>
      <w:ind w:firstLine="240"/>
      <w:jc w:val="both"/>
    </w:pPr>
    <w:rPr>
      <w:b/>
      <w:sz w:val="18"/>
    </w:rPr>
  </w:style>
  <w:style w:type="paragraph" w:customStyle="1" w:styleId="Theorem">
    <w:name w:val="Theorem"/>
    <w:basedOn w:val="Heading3"/>
    <w:pPr>
      <w:outlineLvl w:val="9"/>
    </w:pPr>
  </w:style>
  <w:style w:type="paragraph" w:customStyle="1" w:styleId="Lemma">
    <w:name w:val="Lemma"/>
    <w:basedOn w:val="Heading3"/>
    <w:pPr>
      <w:outlineLvl w:val="9"/>
    </w:p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Pr>
      <w:color w:val="0000FF"/>
    </w:rPr>
  </w:style>
  <w:style w:type="paragraph" w:styleId="BodyTextIndent">
    <w:name w:val="Body Text Indent"/>
    <w:basedOn w:val="Normal"/>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
    <w:pPr>
      <w:widowControl w:val="0"/>
      <w:spacing w:line="252" w:lineRule="auto"/>
      <w:ind w:firstLine="240"/>
      <w:jc w:val="both"/>
    </w:pPr>
  </w:style>
  <w:style w:type="character" w:styleId="FollowedHyperlink">
    <w:name w:val="FollowedHyperlink"/>
    <w:rPr>
      <w:color w:val="800080"/>
    </w:rPr>
  </w:style>
  <w:style w:type="paragraph" w:customStyle="1" w:styleId="FigureCaption">
    <w:name w:val="Figure Caption"/>
    <w:basedOn w:val="Normal"/>
    <w:pPr>
      <w:jc w:val="both"/>
    </w:pPr>
    <w:rPr>
      <w:sz w:val="16"/>
    </w:rPr>
  </w:style>
  <w:style w:type="paragraph" w:customStyle="1" w:styleId="TableTitle">
    <w:name w:val="Table Title"/>
    <w:basedOn w:val="Normal"/>
    <w:pPr>
      <w:jc w:val="center"/>
    </w:pPr>
    <w:rPr>
      <w:smallCaps/>
      <w:sz w:val="16"/>
    </w:rPr>
  </w:style>
  <w:style w:type="paragraph" w:styleId="BodyText">
    <w:name w:val="Body Text"/>
    <w:basedOn w:val="Normal"/>
    <w:pPr>
      <w:jc w:val="both"/>
    </w:pPr>
  </w:style>
  <w:style w:type="character" w:styleId="PageNumber">
    <w:name w:val="page number"/>
    <w:basedOn w:val="DefaultParagraphFont"/>
  </w:style>
  <w:style w:type="paragraph" w:styleId="PlainText">
    <w:name w:val="Plain Text"/>
    <w:basedOn w:val="Normal"/>
    <w:rPr>
      <w:rFonts w:ascii="Courier New" w:hAnsi="Courier New"/>
    </w:rPr>
  </w:style>
  <w:style w:type="paragraph" w:customStyle="1" w:styleId="Biography">
    <w:name w:val="Biography"/>
    <w:basedOn w:val="PlainText"/>
    <w:pPr>
      <w:spacing w:before="240"/>
      <w:jc w:val="both"/>
    </w:pPr>
    <w:rPr>
      <w:rFonts w:ascii="Times New Roman" w:hAnsi="Times New Roman"/>
      <w:sz w:val="16"/>
    </w:rPr>
  </w:style>
  <w:style w:type="paragraph" w:customStyle="1" w:styleId="BiographyBody">
    <w:name w:val="Biography Body"/>
    <w:basedOn w:val="Biography"/>
    <w:pPr>
      <w:spacing w:before="0"/>
      <w:ind w:firstLine="240"/>
    </w:pPr>
  </w:style>
  <w:style w:type="character" w:styleId="Strong">
    <w:name w:val="Strong"/>
    <w:qFormat/>
    <w:rPr>
      <w:b/>
    </w:rPr>
  </w:style>
  <w:style w:type="paragraph" w:styleId="BodyText2">
    <w:name w:val="Body Text 2"/>
    <w:basedOn w:val="Normal"/>
    <w:pPr>
      <w:widowControl w:val="0"/>
      <w:jc w:val="both"/>
    </w:pPr>
    <w:rPr>
      <w:rFonts w:ascii="Arial" w:hAnsi="Arial"/>
      <w:snapToGrid w:val="0"/>
    </w:rPr>
  </w:style>
  <w:style w:type="paragraph" w:styleId="BalloonText">
    <w:name w:val="Balloon Text"/>
    <w:basedOn w:val="Normal"/>
    <w:semiHidden/>
    <w:rsid w:val="00EA2CCC"/>
    <w:rPr>
      <w:rFonts w:ascii="Tahoma" w:hAnsi="Tahoma" w:cs="Tahoma"/>
      <w:sz w:val="16"/>
      <w:szCs w:val="16"/>
    </w:rPr>
  </w:style>
  <w:style w:type="character" w:customStyle="1" w:styleId="FootnoteTextChar">
    <w:name w:val="Footnote Text Char"/>
    <w:basedOn w:val="DefaultParagraphFont"/>
    <w:link w:val="FootnoteText"/>
    <w:semiHidden/>
    <w:rsid w:val="00834592"/>
    <w:rPr>
      <w:sz w:val="16"/>
    </w:rPr>
  </w:style>
  <w:style w:type="character" w:styleId="PlaceholderText">
    <w:name w:val="Placeholder Text"/>
    <w:basedOn w:val="DefaultParagraphFont"/>
    <w:uiPriority w:val="99"/>
    <w:semiHidden/>
    <w:rsid w:val="00650368"/>
    <w:rPr>
      <w:color w:val="808080"/>
    </w:rPr>
  </w:style>
  <w:style w:type="character" w:styleId="CommentReference">
    <w:name w:val="annotation reference"/>
    <w:basedOn w:val="DefaultParagraphFont"/>
    <w:semiHidden/>
    <w:unhideWhenUsed/>
    <w:rsid w:val="00112EC9"/>
    <w:rPr>
      <w:sz w:val="16"/>
      <w:szCs w:val="16"/>
    </w:rPr>
  </w:style>
  <w:style w:type="paragraph" w:styleId="CommentText">
    <w:name w:val="annotation text"/>
    <w:basedOn w:val="Normal"/>
    <w:link w:val="CommentTextChar"/>
    <w:unhideWhenUsed/>
    <w:rsid w:val="00112EC9"/>
  </w:style>
  <w:style w:type="character" w:customStyle="1" w:styleId="CommentTextChar">
    <w:name w:val="Comment Text Char"/>
    <w:basedOn w:val="DefaultParagraphFont"/>
    <w:link w:val="CommentText"/>
    <w:rsid w:val="00112EC9"/>
  </w:style>
  <w:style w:type="paragraph" w:styleId="CommentSubject">
    <w:name w:val="annotation subject"/>
    <w:basedOn w:val="CommentText"/>
    <w:next w:val="CommentText"/>
    <w:link w:val="CommentSubjectChar"/>
    <w:semiHidden/>
    <w:unhideWhenUsed/>
    <w:rsid w:val="00112EC9"/>
    <w:rPr>
      <w:b/>
      <w:bCs/>
    </w:rPr>
  </w:style>
  <w:style w:type="character" w:customStyle="1" w:styleId="CommentSubjectChar">
    <w:name w:val="Comment Subject Char"/>
    <w:basedOn w:val="CommentTextChar"/>
    <w:link w:val="CommentSubject"/>
    <w:semiHidden/>
    <w:rsid w:val="00112EC9"/>
    <w:rPr>
      <w:b/>
      <w:bCs/>
    </w:rPr>
  </w:style>
  <w:style w:type="character" w:customStyle="1" w:styleId="TitleChar">
    <w:name w:val="Title Char"/>
    <w:basedOn w:val="DefaultParagraphFont"/>
    <w:link w:val="Title"/>
    <w:uiPriority w:val="1"/>
    <w:rsid w:val="001F5DB2"/>
    <w:rPr>
      <w:kern w:val="28"/>
      <w:sz w:val="48"/>
    </w:rPr>
  </w:style>
  <w:style w:type="paragraph" w:styleId="NormalWeb">
    <w:name w:val="Normal (Web)"/>
    <w:basedOn w:val="Normal"/>
    <w:uiPriority w:val="99"/>
    <w:unhideWhenUsed/>
    <w:rsid w:val="0014137A"/>
    <w:pPr>
      <w:spacing w:before="100" w:beforeAutospacing="1" w:after="100" w:afterAutospacing="1"/>
    </w:pPr>
    <w:rPr>
      <w:sz w:val="24"/>
      <w:szCs w:val="24"/>
    </w:rPr>
  </w:style>
  <w:style w:type="character" w:customStyle="1" w:styleId="author-name">
    <w:name w:val="author-name"/>
    <w:basedOn w:val="DefaultParagraphFont"/>
    <w:rsid w:val="00115EEE"/>
  </w:style>
  <w:style w:type="character" w:customStyle="1" w:styleId="UnresolvedMention1">
    <w:name w:val="Unresolved Mention1"/>
    <w:basedOn w:val="DefaultParagraphFont"/>
    <w:uiPriority w:val="99"/>
    <w:semiHidden/>
    <w:unhideWhenUsed/>
    <w:rsid w:val="00206BD9"/>
    <w:rPr>
      <w:color w:val="605E5C"/>
      <w:shd w:val="clear" w:color="auto" w:fill="E1DFDD"/>
    </w:rPr>
  </w:style>
  <w:style w:type="character" w:customStyle="1" w:styleId="accordion-tabbedtab-mobile">
    <w:name w:val="accordion-tabbed__tab-mobile"/>
    <w:basedOn w:val="DefaultParagraphFont"/>
    <w:rsid w:val="00311B5F"/>
  </w:style>
  <w:style w:type="character" w:customStyle="1" w:styleId="comma-separator">
    <w:name w:val="comma-separator"/>
    <w:basedOn w:val="DefaultParagraphFont"/>
    <w:rsid w:val="00311B5F"/>
  </w:style>
  <w:style w:type="character" w:customStyle="1" w:styleId="UnresolvedMention2">
    <w:name w:val="Unresolved Mention2"/>
    <w:basedOn w:val="DefaultParagraphFont"/>
    <w:uiPriority w:val="99"/>
    <w:semiHidden/>
    <w:unhideWhenUsed/>
    <w:rsid w:val="00B46F42"/>
    <w:rPr>
      <w:color w:val="605E5C"/>
      <w:shd w:val="clear" w:color="auto" w:fill="E1DFDD"/>
    </w:rPr>
  </w:style>
  <w:style w:type="table" w:styleId="TableGrid">
    <w:name w:val="Table Grid"/>
    <w:basedOn w:val="TableNormal"/>
    <w:uiPriority w:val="39"/>
    <w:rsid w:val="008A47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10B9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3">
    <w:name w:val="Unresolved Mention3"/>
    <w:basedOn w:val="DefaultParagraphFont"/>
    <w:uiPriority w:val="99"/>
    <w:semiHidden/>
    <w:unhideWhenUsed/>
    <w:rsid w:val="00594BBB"/>
    <w:rPr>
      <w:color w:val="605E5C"/>
      <w:shd w:val="clear" w:color="auto" w:fill="E1DFDD"/>
    </w:rPr>
  </w:style>
  <w:style w:type="paragraph" w:styleId="ListParagraph">
    <w:name w:val="List Paragraph"/>
    <w:basedOn w:val="Normal"/>
    <w:uiPriority w:val="34"/>
    <w:qFormat/>
    <w:rsid w:val="00D272E4"/>
    <w:pPr>
      <w:ind w:left="720"/>
      <w:contextualSpacing/>
    </w:pPr>
  </w:style>
  <w:style w:type="character" w:customStyle="1" w:styleId="Heading1Char">
    <w:name w:val="Heading 1 Char"/>
    <w:basedOn w:val="DefaultParagraphFont"/>
    <w:link w:val="Heading1"/>
    <w:rsid w:val="00724699"/>
    <w:rPr>
      <w:smallCaps/>
      <w:kern w:val="28"/>
    </w:rPr>
  </w:style>
  <w:style w:type="character" w:styleId="UnresolvedMention">
    <w:name w:val="Unresolved Mention"/>
    <w:basedOn w:val="DefaultParagraphFont"/>
    <w:uiPriority w:val="99"/>
    <w:semiHidden/>
    <w:unhideWhenUsed/>
    <w:rsid w:val="007C11C8"/>
    <w:rPr>
      <w:color w:val="605E5C"/>
      <w:shd w:val="clear" w:color="auto" w:fill="E1DFDD"/>
    </w:rPr>
  </w:style>
  <w:style w:type="paragraph" w:customStyle="1" w:styleId="Default">
    <w:name w:val="Default"/>
    <w:rsid w:val="00CA37E6"/>
    <w:pPr>
      <w:autoSpaceDE w:val="0"/>
      <w:autoSpaceDN w:val="0"/>
      <w:adjustRightInd w:val="0"/>
    </w:pPr>
    <w:rPr>
      <w:color w:val="000000"/>
      <w:sz w:val="24"/>
      <w:szCs w:val="24"/>
    </w:rPr>
  </w:style>
  <w:style w:type="character" w:styleId="LineNumber">
    <w:name w:val="line number"/>
    <w:basedOn w:val="DefaultParagraphFont"/>
    <w:semiHidden/>
    <w:unhideWhenUsed/>
    <w:rsid w:val="00445315"/>
  </w:style>
  <w:style w:type="paragraph" w:styleId="TableofFigures">
    <w:name w:val="table of figures"/>
    <w:basedOn w:val="Normal"/>
    <w:next w:val="Normal"/>
    <w:semiHidden/>
    <w:unhideWhenUsed/>
    <w:rsid w:val="002C5C19"/>
  </w:style>
  <w:style w:type="character" w:customStyle="1" w:styleId="rynqvb">
    <w:name w:val="rynqvb"/>
    <w:basedOn w:val="DefaultParagraphFont"/>
    <w:rsid w:val="00D577F3"/>
  </w:style>
  <w:style w:type="paragraph" w:styleId="Revision">
    <w:name w:val="Revision"/>
    <w:hidden/>
    <w:uiPriority w:val="99"/>
    <w:semiHidden/>
    <w:rsid w:val="00411B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45125">
      <w:bodyDiv w:val="1"/>
      <w:marLeft w:val="0"/>
      <w:marRight w:val="0"/>
      <w:marTop w:val="0"/>
      <w:marBottom w:val="0"/>
      <w:divBdr>
        <w:top w:val="none" w:sz="0" w:space="0" w:color="auto"/>
        <w:left w:val="none" w:sz="0" w:space="0" w:color="auto"/>
        <w:bottom w:val="none" w:sz="0" w:space="0" w:color="auto"/>
        <w:right w:val="none" w:sz="0" w:space="0" w:color="auto"/>
      </w:divBdr>
    </w:div>
    <w:div w:id="158695060">
      <w:bodyDiv w:val="1"/>
      <w:marLeft w:val="0"/>
      <w:marRight w:val="0"/>
      <w:marTop w:val="0"/>
      <w:marBottom w:val="0"/>
      <w:divBdr>
        <w:top w:val="none" w:sz="0" w:space="0" w:color="auto"/>
        <w:left w:val="none" w:sz="0" w:space="0" w:color="auto"/>
        <w:bottom w:val="none" w:sz="0" w:space="0" w:color="auto"/>
        <w:right w:val="none" w:sz="0" w:space="0" w:color="auto"/>
      </w:divBdr>
    </w:div>
    <w:div w:id="161968992">
      <w:bodyDiv w:val="1"/>
      <w:marLeft w:val="0"/>
      <w:marRight w:val="0"/>
      <w:marTop w:val="0"/>
      <w:marBottom w:val="0"/>
      <w:divBdr>
        <w:top w:val="none" w:sz="0" w:space="0" w:color="auto"/>
        <w:left w:val="none" w:sz="0" w:space="0" w:color="auto"/>
        <w:bottom w:val="none" w:sz="0" w:space="0" w:color="auto"/>
        <w:right w:val="none" w:sz="0" w:space="0" w:color="auto"/>
      </w:divBdr>
      <w:divsChild>
        <w:div w:id="1644504670">
          <w:marLeft w:val="0"/>
          <w:marRight w:val="0"/>
          <w:marTop w:val="0"/>
          <w:marBottom w:val="0"/>
          <w:divBdr>
            <w:top w:val="none" w:sz="0" w:space="0" w:color="auto"/>
            <w:left w:val="none" w:sz="0" w:space="0" w:color="auto"/>
            <w:bottom w:val="none" w:sz="0" w:space="0" w:color="auto"/>
            <w:right w:val="none" w:sz="0" w:space="0" w:color="auto"/>
          </w:divBdr>
          <w:divsChild>
            <w:div w:id="1256328455">
              <w:marLeft w:val="0"/>
              <w:marRight w:val="0"/>
              <w:marTop w:val="0"/>
              <w:marBottom w:val="0"/>
              <w:divBdr>
                <w:top w:val="none" w:sz="0" w:space="0" w:color="auto"/>
                <w:left w:val="none" w:sz="0" w:space="0" w:color="auto"/>
                <w:bottom w:val="none" w:sz="0" w:space="0" w:color="auto"/>
                <w:right w:val="none" w:sz="0" w:space="0" w:color="auto"/>
              </w:divBdr>
              <w:divsChild>
                <w:div w:id="73990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79755">
      <w:bodyDiv w:val="1"/>
      <w:marLeft w:val="0"/>
      <w:marRight w:val="0"/>
      <w:marTop w:val="0"/>
      <w:marBottom w:val="0"/>
      <w:divBdr>
        <w:top w:val="none" w:sz="0" w:space="0" w:color="auto"/>
        <w:left w:val="none" w:sz="0" w:space="0" w:color="auto"/>
        <w:bottom w:val="none" w:sz="0" w:space="0" w:color="auto"/>
        <w:right w:val="none" w:sz="0" w:space="0" w:color="auto"/>
      </w:divBdr>
    </w:div>
    <w:div w:id="234315065">
      <w:bodyDiv w:val="1"/>
      <w:marLeft w:val="0"/>
      <w:marRight w:val="0"/>
      <w:marTop w:val="0"/>
      <w:marBottom w:val="0"/>
      <w:divBdr>
        <w:top w:val="none" w:sz="0" w:space="0" w:color="auto"/>
        <w:left w:val="none" w:sz="0" w:space="0" w:color="auto"/>
        <w:bottom w:val="none" w:sz="0" w:space="0" w:color="auto"/>
        <w:right w:val="none" w:sz="0" w:space="0" w:color="auto"/>
      </w:divBdr>
    </w:div>
    <w:div w:id="235625627">
      <w:bodyDiv w:val="1"/>
      <w:marLeft w:val="0"/>
      <w:marRight w:val="0"/>
      <w:marTop w:val="0"/>
      <w:marBottom w:val="0"/>
      <w:divBdr>
        <w:top w:val="none" w:sz="0" w:space="0" w:color="auto"/>
        <w:left w:val="none" w:sz="0" w:space="0" w:color="auto"/>
        <w:bottom w:val="none" w:sz="0" w:space="0" w:color="auto"/>
        <w:right w:val="none" w:sz="0" w:space="0" w:color="auto"/>
      </w:divBdr>
    </w:div>
    <w:div w:id="374156630">
      <w:bodyDiv w:val="1"/>
      <w:marLeft w:val="0"/>
      <w:marRight w:val="0"/>
      <w:marTop w:val="0"/>
      <w:marBottom w:val="0"/>
      <w:divBdr>
        <w:top w:val="none" w:sz="0" w:space="0" w:color="auto"/>
        <w:left w:val="none" w:sz="0" w:space="0" w:color="auto"/>
        <w:bottom w:val="none" w:sz="0" w:space="0" w:color="auto"/>
        <w:right w:val="none" w:sz="0" w:space="0" w:color="auto"/>
      </w:divBdr>
    </w:div>
    <w:div w:id="484664024">
      <w:bodyDiv w:val="1"/>
      <w:marLeft w:val="0"/>
      <w:marRight w:val="0"/>
      <w:marTop w:val="0"/>
      <w:marBottom w:val="0"/>
      <w:divBdr>
        <w:top w:val="none" w:sz="0" w:space="0" w:color="auto"/>
        <w:left w:val="none" w:sz="0" w:space="0" w:color="auto"/>
        <w:bottom w:val="none" w:sz="0" w:space="0" w:color="auto"/>
        <w:right w:val="none" w:sz="0" w:space="0" w:color="auto"/>
      </w:divBdr>
    </w:div>
    <w:div w:id="530415416">
      <w:bodyDiv w:val="1"/>
      <w:marLeft w:val="0"/>
      <w:marRight w:val="0"/>
      <w:marTop w:val="0"/>
      <w:marBottom w:val="0"/>
      <w:divBdr>
        <w:top w:val="none" w:sz="0" w:space="0" w:color="auto"/>
        <w:left w:val="none" w:sz="0" w:space="0" w:color="auto"/>
        <w:bottom w:val="none" w:sz="0" w:space="0" w:color="auto"/>
        <w:right w:val="none" w:sz="0" w:space="0" w:color="auto"/>
      </w:divBdr>
    </w:div>
    <w:div w:id="626279796">
      <w:bodyDiv w:val="1"/>
      <w:marLeft w:val="0"/>
      <w:marRight w:val="0"/>
      <w:marTop w:val="0"/>
      <w:marBottom w:val="0"/>
      <w:divBdr>
        <w:top w:val="none" w:sz="0" w:space="0" w:color="auto"/>
        <w:left w:val="none" w:sz="0" w:space="0" w:color="auto"/>
        <w:bottom w:val="none" w:sz="0" w:space="0" w:color="auto"/>
        <w:right w:val="none" w:sz="0" w:space="0" w:color="auto"/>
      </w:divBdr>
    </w:div>
    <w:div w:id="703553693">
      <w:bodyDiv w:val="1"/>
      <w:marLeft w:val="0"/>
      <w:marRight w:val="0"/>
      <w:marTop w:val="0"/>
      <w:marBottom w:val="0"/>
      <w:divBdr>
        <w:top w:val="none" w:sz="0" w:space="0" w:color="auto"/>
        <w:left w:val="none" w:sz="0" w:space="0" w:color="auto"/>
        <w:bottom w:val="none" w:sz="0" w:space="0" w:color="auto"/>
        <w:right w:val="none" w:sz="0" w:space="0" w:color="auto"/>
      </w:divBdr>
    </w:div>
    <w:div w:id="723984461">
      <w:bodyDiv w:val="1"/>
      <w:marLeft w:val="0"/>
      <w:marRight w:val="0"/>
      <w:marTop w:val="0"/>
      <w:marBottom w:val="0"/>
      <w:divBdr>
        <w:top w:val="none" w:sz="0" w:space="0" w:color="auto"/>
        <w:left w:val="none" w:sz="0" w:space="0" w:color="auto"/>
        <w:bottom w:val="none" w:sz="0" w:space="0" w:color="auto"/>
        <w:right w:val="none" w:sz="0" w:space="0" w:color="auto"/>
      </w:divBdr>
    </w:div>
    <w:div w:id="809252916">
      <w:bodyDiv w:val="1"/>
      <w:marLeft w:val="0"/>
      <w:marRight w:val="0"/>
      <w:marTop w:val="0"/>
      <w:marBottom w:val="0"/>
      <w:divBdr>
        <w:top w:val="none" w:sz="0" w:space="0" w:color="auto"/>
        <w:left w:val="none" w:sz="0" w:space="0" w:color="auto"/>
        <w:bottom w:val="none" w:sz="0" w:space="0" w:color="auto"/>
        <w:right w:val="none" w:sz="0" w:space="0" w:color="auto"/>
      </w:divBdr>
    </w:div>
    <w:div w:id="828057142">
      <w:bodyDiv w:val="1"/>
      <w:marLeft w:val="0"/>
      <w:marRight w:val="0"/>
      <w:marTop w:val="0"/>
      <w:marBottom w:val="0"/>
      <w:divBdr>
        <w:top w:val="none" w:sz="0" w:space="0" w:color="auto"/>
        <w:left w:val="none" w:sz="0" w:space="0" w:color="auto"/>
        <w:bottom w:val="none" w:sz="0" w:space="0" w:color="auto"/>
        <w:right w:val="none" w:sz="0" w:space="0" w:color="auto"/>
      </w:divBdr>
    </w:div>
    <w:div w:id="909343613">
      <w:bodyDiv w:val="1"/>
      <w:marLeft w:val="0"/>
      <w:marRight w:val="0"/>
      <w:marTop w:val="0"/>
      <w:marBottom w:val="0"/>
      <w:divBdr>
        <w:top w:val="none" w:sz="0" w:space="0" w:color="auto"/>
        <w:left w:val="none" w:sz="0" w:space="0" w:color="auto"/>
        <w:bottom w:val="none" w:sz="0" w:space="0" w:color="auto"/>
        <w:right w:val="none" w:sz="0" w:space="0" w:color="auto"/>
      </w:divBdr>
    </w:div>
    <w:div w:id="1186476321">
      <w:bodyDiv w:val="1"/>
      <w:marLeft w:val="0"/>
      <w:marRight w:val="0"/>
      <w:marTop w:val="0"/>
      <w:marBottom w:val="0"/>
      <w:divBdr>
        <w:top w:val="none" w:sz="0" w:space="0" w:color="auto"/>
        <w:left w:val="none" w:sz="0" w:space="0" w:color="auto"/>
        <w:bottom w:val="none" w:sz="0" w:space="0" w:color="auto"/>
        <w:right w:val="none" w:sz="0" w:space="0" w:color="auto"/>
      </w:divBdr>
    </w:div>
    <w:div w:id="1336106617">
      <w:bodyDiv w:val="1"/>
      <w:marLeft w:val="0"/>
      <w:marRight w:val="0"/>
      <w:marTop w:val="0"/>
      <w:marBottom w:val="0"/>
      <w:divBdr>
        <w:top w:val="none" w:sz="0" w:space="0" w:color="auto"/>
        <w:left w:val="none" w:sz="0" w:space="0" w:color="auto"/>
        <w:bottom w:val="none" w:sz="0" w:space="0" w:color="auto"/>
        <w:right w:val="none" w:sz="0" w:space="0" w:color="auto"/>
      </w:divBdr>
    </w:div>
    <w:div w:id="1354841329">
      <w:bodyDiv w:val="1"/>
      <w:marLeft w:val="0"/>
      <w:marRight w:val="0"/>
      <w:marTop w:val="0"/>
      <w:marBottom w:val="0"/>
      <w:divBdr>
        <w:top w:val="none" w:sz="0" w:space="0" w:color="auto"/>
        <w:left w:val="none" w:sz="0" w:space="0" w:color="auto"/>
        <w:bottom w:val="none" w:sz="0" w:space="0" w:color="auto"/>
        <w:right w:val="none" w:sz="0" w:space="0" w:color="auto"/>
      </w:divBdr>
    </w:div>
    <w:div w:id="1406876016">
      <w:bodyDiv w:val="1"/>
      <w:marLeft w:val="0"/>
      <w:marRight w:val="0"/>
      <w:marTop w:val="0"/>
      <w:marBottom w:val="0"/>
      <w:divBdr>
        <w:top w:val="none" w:sz="0" w:space="0" w:color="auto"/>
        <w:left w:val="none" w:sz="0" w:space="0" w:color="auto"/>
        <w:bottom w:val="none" w:sz="0" w:space="0" w:color="auto"/>
        <w:right w:val="none" w:sz="0" w:space="0" w:color="auto"/>
      </w:divBdr>
    </w:div>
    <w:div w:id="1443064775">
      <w:bodyDiv w:val="1"/>
      <w:marLeft w:val="0"/>
      <w:marRight w:val="0"/>
      <w:marTop w:val="0"/>
      <w:marBottom w:val="0"/>
      <w:divBdr>
        <w:top w:val="none" w:sz="0" w:space="0" w:color="auto"/>
        <w:left w:val="none" w:sz="0" w:space="0" w:color="auto"/>
        <w:bottom w:val="none" w:sz="0" w:space="0" w:color="auto"/>
        <w:right w:val="none" w:sz="0" w:space="0" w:color="auto"/>
      </w:divBdr>
    </w:div>
    <w:div w:id="1449931861">
      <w:bodyDiv w:val="1"/>
      <w:marLeft w:val="0"/>
      <w:marRight w:val="0"/>
      <w:marTop w:val="0"/>
      <w:marBottom w:val="0"/>
      <w:divBdr>
        <w:top w:val="none" w:sz="0" w:space="0" w:color="auto"/>
        <w:left w:val="none" w:sz="0" w:space="0" w:color="auto"/>
        <w:bottom w:val="none" w:sz="0" w:space="0" w:color="auto"/>
        <w:right w:val="none" w:sz="0" w:space="0" w:color="auto"/>
      </w:divBdr>
    </w:div>
    <w:div w:id="1455096034">
      <w:bodyDiv w:val="1"/>
      <w:marLeft w:val="0"/>
      <w:marRight w:val="0"/>
      <w:marTop w:val="0"/>
      <w:marBottom w:val="0"/>
      <w:divBdr>
        <w:top w:val="none" w:sz="0" w:space="0" w:color="auto"/>
        <w:left w:val="none" w:sz="0" w:space="0" w:color="auto"/>
        <w:bottom w:val="none" w:sz="0" w:space="0" w:color="auto"/>
        <w:right w:val="none" w:sz="0" w:space="0" w:color="auto"/>
      </w:divBdr>
    </w:div>
    <w:div w:id="1470123589">
      <w:bodyDiv w:val="1"/>
      <w:marLeft w:val="0"/>
      <w:marRight w:val="0"/>
      <w:marTop w:val="0"/>
      <w:marBottom w:val="0"/>
      <w:divBdr>
        <w:top w:val="none" w:sz="0" w:space="0" w:color="auto"/>
        <w:left w:val="none" w:sz="0" w:space="0" w:color="auto"/>
        <w:bottom w:val="none" w:sz="0" w:space="0" w:color="auto"/>
        <w:right w:val="none" w:sz="0" w:space="0" w:color="auto"/>
      </w:divBdr>
    </w:div>
    <w:div w:id="1477647210">
      <w:bodyDiv w:val="1"/>
      <w:marLeft w:val="0"/>
      <w:marRight w:val="0"/>
      <w:marTop w:val="0"/>
      <w:marBottom w:val="0"/>
      <w:divBdr>
        <w:top w:val="none" w:sz="0" w:space="0" w:color="auto"/>
        <w:left w:val="none" w:sz="0" w:space="0" w:color="auto"/>
        <w:bottom w:val="none" w:sz="0" w:space="0" w:color="auto"/>
        <w:right w:val="none" w:sz="0" w:space="0" w:color="auto"/>
      </w:divBdr>
    </w:div>
    <w:div w:id="1513572980">
      <w:bodyDiv w:val="1"/>
      <w:marLeft w:val="0"/>
      <w:marRight w:val="0"/>
      <w:marTop w:val="0"/>
      <w:marBottom w:val="0"/>
      <w:divBdr>
        <w:top w:val="none" w:sz="0" w:space="0" w:color="auto"/>
        <w:left w:val="none" w:sz="0" w:space="0" w:color="auto"/>
        <w:bottom w:val="none" w:sz="0" w:space="0" w:color="auto"/>
        <w:right w:val="none" w:sz="0" w:space="0" w:color="auto"/>
      </w:divBdr>
      <w:divsChild>
        <w:div w:id="477495799">
          <w:marLeft w:val="0"/>
          <w:marRight w:val="0"/>
          <w:marTop w:val="0"/>
          <w:marBottom w:val="0"/>
          <w:divBdr>
            <w:top w:val="none" w:sz="0" w:space="0" w:color="auto"/>
            <w:left w:val="none" w:sz="0" w:space="0" w:color="auto"/>
            <w:bottom w:val="none" w:sz="0" w:space="0" w:color="auto"/>
            <w:right w:val="none" w:sz="0" w:space="0" w:color="auto"/>
          </w:divBdr>
        </w:div>
      </w:divsChild>
    </w:div>
    <w:div w:id="1562598604">
      <w:bodyDiv w:val="1"/>
      <w:marLeft w:val="0"/>
      <w:marRight w:val="0"/>
      <w:marTop w:val="0"/>
      <w:marBottom w:val="0"/>
      <w:divBdr>
        <w:top w:val="none" w:sz="0" w:space="0" w:color="auto"/>
        <w:left w:val="none" w:sz="0" w:space="0" w:color="auto"/>
        <w:bottom w:val="none" w:sz="0" w:space="0" w:color="auto"/>
        <w:right w:val="none" w:sz="0" w:space="0" w:color="auto"/>
      </w:divBdr>
    </w:div>
    <w:div w:id="1634947919">
      <w:bodyDiv w:val="1"/>
      <w:marLeft w:val="0"/>
      <w:marRight w:val="0"/>
      <w:marTop w:val="0"/>
      <w:marBottom w:val="0"/>
      <w:divBdr>
        <w:top w:val="none" w:sz="0" w:space="0" w:color="auto"/>
        <w:left w:val="none" w:sz="0" w:space="0" w:color="auto"/>
        <w:bottom w:val="none" w:sz="0" w:space="0" w:color="auto"/>
        <w:right w:val="none" w:sz="0" w:space="0" w:color="auto"/>
      </w:divBdr>
      <w:divsChild>
        <w:div w:id="776219717">
          <w:marLeft w:val="0"/>
          <w:marRight w:val="0"/>
          <w:marTop w:val="0"/>
          <w:marBottom w:val="0"/>
          <w:divBdr>
            <w:top w:val="none" w:sz="0" w:space="0" w:color="auto"/>
            <w:left w:val="none" w:sz="0" w:space="0" w:color="auto"/>
            <w:bottom w:val="none" w:sz="0" w:space="0" w:color="auto"/>
            <w:right w:val="none" w:sz="0" w:space="0" w:color="auto"/>
          </w:divBdr>
        </w:div>
        <w:div w:id="1849782317">
          <w:marLeft w:val="0"/>
          <w:marRight w:val="0"/>
          <w:marTop w:val="0"/>
          <w:marBottom w:val="0"/>
          <w:divBdr>
            <w:top w:val="none" w:sz="0" w:space="0" w:color="auto"/>
            <w:left w:val="none" w:sz="0" w:space="0" w:color="auto"/>
            <w:bottom w:val="none" w:sz="0" w:space="0" w:color="auto"/>
            <w:right w:val="none" w:sz="0" w:space="0" w:color="auto"/>
          </w:divBdr>
        </w:div>
        <w:div w:id="363792557">
          <w:marLeft w:val="0"/>
          <w:marRight w:val="0"/>
          <w:marTop w:val="0"/>
          <w:marBottom w:val="0"/>
          <w:divBdr>
            <w:top w:val="none" w:sz="0" w:space="0" w:color="auto"/>
            <w:left w:val="none" w:sz="0" w:space="0" w:color="auto"/>
            <w:bottom w:val="none" w:sz="0" w:space="0" w:color="auto"/>
            <w:right w:val="none" w:sz="0" w:space="0" w:color="auto"/>
          </w:divBdr>
        </w:div>
        <w:div w:id="1716926213">
          <w:marLeft w:val="0"/>
          <w:marRight w:val="0"/>
          <w:marTop w:val="0"/>
          <w:marBottom w:val="0"/>
          <w:divBdr>
            <w:top w:val="none" w:sz="0" w:space="0" w:color="auto"/>
            <w:left w:val="none" w:sz="0" w:space="0" w:color="auto"/>
            <w:bottom w:val="none" w:sz="0" w:space="0" w:color="auto"/>
            <w:right w:val="none" w:sz="0" w:space="0" w:color="auto"/>
          </w:divBdr>
        </w:div>
      </w:divsChild>
    </w:div>
    <w:div w:id="1649749830">
      <w:bodyDiv w:val="1"/>
      <w:marLeft w:val="0"/>
      <w:marRight w:val="0"/>
      <w:marTop w:val="0"/>
      <w:marBottom w:val="0"/>
      <w:divBdr>
        <w:top w:val="none" w:sz="0" w:space="0" w:color="auto"/>
        <w:left w:val="none" w:sz="0" w:space="0" w:color="auto"/>
        <w:bottom w:val="none" w:sz="0" w:space="0" w:color="auto"/>
        <w:right w:val="none" w:sz="0" w:space="0" w:color="auto"/>
      </w:divBdr>
    </w:div>
    <w:div w:id="1655723277">
      <w:bodyDiv w:val="1"/>
      <w:marLeft w:val="0"/>
      <w:marRight w:val="0"/>
      <w:marTop w:val="0"/>
      <w:marBottom w:val="0"/>
      <w:divBdr>
        <w:top w:val="none" w:sz="0" w:space="0" w:color="auto"/>
        <w:left w:val="none" w:sz="0" w:space="0" w:color="auto"/>
        <w:bottom w:val="none" w:sz="0" w:space="0" w:color="auto"/>
        <w:right w:val="none" w:sz="0" w:space="0" w:color="auto"/>
      </w:divBdr>
    </w:div>
    <w:div w:id="1728382393">
      <w:bodyDiv w:val="1"/>
      <w:marLeft w:val="0"/>
      <w:marRight w:val="0"/>
      <w:marTop w:val="0"/>
      <w:marBottom w:val="0"/>
      <w:divBdr>
        <w:top w:val="none" w:sz="0" w:space="0" w:color="auto"/>
        <w:left w:val="none" w:sz="0" w:space="0" w:color="auto"/>
        <w:bottom w:val="none" w:sz="0" w:space="0" w:color="auto"/>
        <w:right w:val="none" w:sz="0" w:space="0" w:color="auto"/>
      </w:divBdr>
    </w:div>
    <w:div w:id="1761676366">
      <w:bodyDiv w:val="1"/>
      <w:marLeft w:val="0"/>
      <w:marRight w:val="0"/>
      <w:marTop w:val="0"/>
      <w:marBottom w:val="0"/>
      <w:divBdr>
        <w:top w:val="none" w:sz="0" w:space="0" w:color="auto"/>
        <w:left w:val="none" w:sz="0" w:space="0" w:color="auto"/>
        <w:bottom w:val="none" w:sz="0" w:space="0" w:color="auto"/>
        <w:right w:val="none" w:sz="0" w:space="0" w:color="auto"/>
      </w:divBdr>
    </w:div>
    <w:div w:id="1987540021">
      <w:bodyDiv w:val="1"/>
      <w:marLeft w:val="0"/>
      <w:marRight w:val="0"/>
      <w:marTop w:val="0"/>
      <w:marBottom w:val="0"/>
      <w:divBdr>
        <w:top w:val="none" w:sz="0" w:space="0" w:color="auto"/>
        <w:left w:val="none" w:sz="0" w:space="0" w:color="auto"/>
        <w:bottom w:val="none" w:sz="0" w:space="0" w:color="auto"/>
        <w:right w:val="none" w:sz="0" w:space="0" w:color="auto"/>
      </w:divBdr>
    </w:div>
    <w:div w:id="2065834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icrosoft.com/en-us/security/blog/2021/10/25/microsoft-digital-defense-report-shares-new-insights-on-nation-state-attacks/" TargetMode="External"/><Relationship Id="rId18" Type="http://schemas.openxmlformats.org/officeDocument/2006/relationships/hyperlink" Target="https://drive.google.com/file/d/13VKMBgMx0vl_cLkNBKCKydYfJgD7uONW/view" TargetMode="Externa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yperlink" Target="https://docs.google.com/forms/d/e/1FAIpQLSdwiWj1Ct5udPCBg6czeGcxS9L_cY8o9Xyoo-Tjzx7ISO6EPQ/closedform"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arxiv.org/abs/2212.11126" TargetMode="Externa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https://arxiv.org/abs/2212.11126" TargetMode="External"/><Relationship Id="rId20" Type="http://schemas.openxmlformats.org/officeDocument/2006/relationships/hyperlink" Target="https://www.psychologie.hhu.de/arbeitsgruppen/allgemeine-psychologie-und-arbeitspsychologie/gpower"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6.png"/><Relationship Id="rId5" Type="http://schemas.openxmlformats.org/officeDocument/2006/relationships/numbering" Target="numbering.xml"/><Relationship Id="rId15" Type="http://schemas.openxmlformats.org/officeDocument/2006/relationships/hyperlink" Target="https://openai.com/blog/chatgpt" TargetMode="Externa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ibrary.iated.org/view/LOURENCO2023CHA" TargetMode="External"/><Relationship Id="rId22" Type="http://schemas.openxmlformats.org/officeDocument/2006/relationships/image" Target="media/image4.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FD90AE75320F4FA8B5D00BD904C210" ma:contentTypeVersion="8" ma:contentTypeDescription="Create a new document." ma:contentTypeScope="" ma:versionID="8e221cf39ac20de10bc3de6ecebff53f">
  <xsd:schema xmlns:xsd="http://www.w3.org/2001/XMLSchema" xmlns:xs="http://www.w3.org/2001/XMLSchema" xmlns:p="http://schemas.microsoft.com/office/2006/metadata/properties" xmlns:ns2="a9ea0e79-9b93-4fb0-bcc9-7e7018efb7d8" xmlns:ns3="9762543a-7f5f-4770-b223-0ede341cd400" targetNamespace="http://schemas.microsoft.com/office/2006/metadata/properties" ma:root="true" ma:fieldsID="bc2a2608788c16d9d14cb1e46496b107" ns2:_="" ns3:_="">
    <xsd:import namespace="a9ea0e79-9b93-4fb0-bcc9-7e7018efb7d8"/>
    <xsd:import namespace="9762543a-7f5f-4770-b223-0ede341cd40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ea0e79-9b93-4fb0-bcc9-7e7018efb7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2cdc8ac1-ab1a-493c-b6b4-1bdf638c52fb"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62543a-7f5f-4770-b223-0ede341cd40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389b300-6ab0-41bf-b8ca-56643d42b1ad}" ma:internalName="TaxCatchAll" ma:showField="CatchAllData" ma:web="9762543a-7f5f-4770-b223-0ede341cd40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9ea0e79-9b93-4fb0-bcc9-7e7018efb7d8">
      <Terms xmlns="http://schemas.microsoft.com/office/infopath/2007/PartnerControls"/>
    </lcf76f155ced4ddcb4097134ff3c332f>
    <TaxCatchAll xmlns="9762543a-7f5f-4770-b223-0ede341cd400"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27918D3-14E7-4571-8B26-180D623DC7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ea0e79-9b93-4fb0-bcc9-7e7018efb7d8"/>
    <ds:schemaRef ds:uri="9762543a-7f5f-4770-b223-0ede341cd4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F99E63-16AF-460B-9344-26A7358E175F}">
  <ds:schemaRefs>
    <ds:schemaRef ds:uri="http://schemas.openxmlformats.org/officeDocument/2006/bibliography"/>
  </ds:schemaRefs>
</ds:datastoreItem>
</file>

<file path=customXml/itemProps3.xml><?xml version="1.0" encoding="utf-8"?>
<ds:datastoreItem xmlns:ds="http://schemas.openxmlformats.org/officeDocument/2006/customXml" ds:itemID="{0526E3C6-7DE5-4E2C-864E-C4DE81F41C99}">
  <ds:schemaRefs>
    <ds:schemaRef ds:uri="http://schemas.microsoft.com/office/2006/metadata/properties"/>
    <ds:schemaRef ds:uri="http://schemas.microsoft.com/office/infopath/2007/PartnerControls"/>
    <ds:schemaRef ds:uri="a9ea0e79-9b93-4fb0-bcc9-7e7018efb7d8"/>
    <ds:schemaRef ds:uri="9762543a-7f5f-4770-b223-0ede341cd400"/>
  </ds:schemaRefs>
</ds:datastoreItem>
</file>

<file path=customXml/itemProps4.xml><?xml version="1.0" encoding="utf-8"?>
<ds:datastoreItem xmlns:ds="http://schemas.openxmlformats.org/officeDocument/2006/customXml" ds:itemID="{FF7D8F7E-B08C-45F1-90C6-2BB2FB96C95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3605</TotalTime>
  <Pages>5</Pages>
  <Words>3287</Words>
  <Characters>18737</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21981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Periodicals</dc:creator>
  <cp:lastModifiedBy>عامر فواز محمود السمامعه</cp:lastModifiedBy>
  <cp:revision>377</cp:revision>
  <cp:lastPrinted>2014-12-29T19:41:00Z</cp:lastPrinted>
  <dcterms:created xsi:type="dcterms:W3CDTF">2023-05-09T11:23:00Z</dcterms:created>
  <dcterms:modified xsi:type="dcterms:W3CDTF">2023-06-12T00:14:00Z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1976721638</vt:i4>
  </property>
  <property fmtid="{D5CDD505-2E9C-101B-9397-08002B2CF9AE}" pid="3" name="_NewReviewCycle">
    <vt:lpwstr/>
  </property>
  <property fmtid="{D5CDD505-2E9C-101B-9397-08002B2CF9AE}" pid="4" name="_EmailSubject">
    <vt:lpwstr>New Conference paper template and revised transactions paper template</vt:lpwstr>
  </property>
  <property fmtid="{D5CDD505-2E9C-101B-9397-08002B2CF9AE}" pid="5" name="_AuthorEmail">
    <vt:lpwstr>jhnelson@tva.gov</vt:lpwstr>
  </property>
  <property fmtid="{D5CDD505-2E9C-101B-9397-08002B2CF9AE}" pid="6" name="_AuthorEmailDisplayName">
    <vt:lpwstr>Nelson, Jeffrey H</vt:lpwstr>
  </property>
  <property fmtid="{D5CDD505-2E9C-101B-9397-08002B2CF9AE}" pid="7" name="_ReviewingToolsShownOnce">
    <vt:lpwstr/>
  </property>
  <property fmtid="{D5CDD505-2E9C-101B-9397-08002B2CF9AE}" pid="8" name="ContentTypeId">
    <vt:lpwstr>0x010100C8FD90AE75320F4FA8B5D00BD904C210</vt:lpwstr>
  </property>
</Properties>
</file>